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16A44" w14:textId="77777777" w:rsidR="000F6297" w:rsidRDefault="000F6297" w:rsidP="000F6297">
      <w:pPr>
        <w:spacing w:after="0" w:line="480" w:lineRule="auto"/>
        <w:jc w:val="right"/>
        <w:rPr>
          <w:ins w:id="0" w:author="Rebecca Spain" w:date="2017-05-08T13:10:00Z"/>
          <w:rFonts w:ascii="Arial" w:hAnsi="Arial" w:cs="Arial"/>
          <w:sz w:val="24"/>
          <w:szCs w:val="24"/>
        </w:rPr>
      </w:pPr>
      <w:bookmarkStart w:id="1" w:name="_GoBack"/>
      <w:ins w:id="2" w:author="Rebecca Spain" w:date="2017-05-08T13:10:00Z">
        <w:r w:rsidRPr="001972C8">
          <w:rPr>
            <w:rFonts w:ascii="Arial" w:hAnsi="Arial" w:cs="Arial"/>
            <w:sz w:val="24"/>
            <w:szCs w:val="24"/>
          </w:rPr>
          <w:t>ID# NEURIMMINFL/2017/012757</w:t>
        </w:r>
      </w:ins>
    </w:p>
    <w:bookmarkEnd w:id="1"/>
    <w:p w14:paraId="1EB14C0D" w14:textId="51D6AEEF" w:rsidR="00482DAF" w:rsidRPr="00482DAF" w:rsidRDefault="00482DAF" w:rsidP="00D73EC8">
      <w:pPr>
        <w:spacing w:after="0" w:line="480" w:lineRule="auto"/>
        <w:rPr>
          <w:rFonts w:ascii="Arial" w:hAnsi="Arial" w:cs="Arial"/>
          <w:bCs/>
          <w:sz w:val="24"/>
          <w:szCs w:val="24"/>
        </w:rPr>
      </w:pPr>
      <w:r w:rsidRPr="00482DAF">
        <w:rPr>
          <w:rFonts w:ascii="Arial" w:hAnsi="Arial" w:cs="Arial"/>
          <w:bCs/>
          <w:sz w:val="24"/>
          <w:szCs w:val="24"/>
        </w:rPr>
        <w:t>Lipoic Acid Pharmacokinetics at Baseline and 1 year in Secondary Progressive Multiple Sclerosis</w:t>
      </w:r>
    </w:p>
    <w:p w14:paraId="0192D7A9" w14:textId="49D1CC7C" w:rsidR="00FC673E" w:rsidRPr="00482DAF" w:rsidRDefault="00595ACA" w:rsidP="00D73EC8">
      <w:pPr>
        <w:spacing w:after="0" w:line="480" w:lineRule="auto"/>
        <w:rPr>
          <w:rFonts w:ascii="Arial" w:hAnsi="Arial" w:cs="Arial"/>
          <w:sz w:val="24"/>
          <w:szCs w:val="24"/>
          <w:vertAlign w:val="superscript"/>
        </w:rPr>
      </w:pPr>
      <w:r w:rsidRPr="00482DAF">
        <w:rPr>
          <w:rFonts w:ascii="Arial" w:hAnsi="Arial" w:cs="Arial"/>
          <w:b/>
          <w:bCs/>
          <w:sz w:val="24"/>
          <w:szCs w:val="24"/>
        </w:rPr>
        <w:br/>
      </w:r>
      <w:r w:rsidRPr="00482DAF">
        <w:rPr>
          <w:rFonts w:ascii="Arial" w:hAnsi="Arial" w:cs="Arial"/>
          <w:sz w:val="24"/>
          <w:szCs w:val="24"/>
        </w:rPr>
        <w:t>Frank Bittner, DO</w:t>
      </w:r>
      <w:r w:rsidRPr="00482DAF">
        <w:rPr>
          <w:rFonts w:ascii="Arial" w:hAnsi="Arial" w:cs="Arial"/>
          <w:sz w:val="24"/>
          <w:szCs w:val="24"/>
          <w:vertAlign w:val="superscript"/>
        </w:rPr>
        <w:t>1,2</w:t>
      </w:r>
      <w:r w:rsidRPr="00482DAF">
        <w:rPr>
          <w:rFonts w:ascii="Arial" w:hAnsi="Arial" w:cs="Arial"/>
          <w:sz w:val="24"/>
          <w:szCs w:val="24"/>
        </w:rPr>
        <w:t>, Charles Murchison, MS</w:t>
      </w:r>
      <w:r w:rsidRPr="00482DAF">
        <w:rPr>
          <w:rFonts w:ascii="Arial" w:hAnsi="Arial" w:cs="Arial"/>
          <w:sz w:val="24"/>
          <w:szCs w:val="24"/>
          <w:vertAlign w:val="superscript"/>
        </w:rPr>
        <w:t>1,2</w:t>
      </w:r>
      <w:r w:rsidRPr="00482DAF">
        <w:rPr>
          <w:rFonts w:ascii="Arial" w:hAnsi="Arial" w:cs="Arial"/>
          <w:sz w:val="24"/>
          <w:szCs w:val="24"/>
        </w:rPr>
        <w:t>,</w:t>
      </w:r>
      <w:r w:rsidR="00FC673E" w:rsidRPr="00482DAF">
        <w:rPr>
          <w:rFonts w:ascii="Arial" w:hAnsi="Arial" w:cs="Arial"/>
          <w:sz w:val="24"/>
          <w:szCs w:val="24"/>
        </w:rPr>
        <w:t xml:space="preserve"> Dennis Koop, PhD</w:t>
      </w:r>
      <w:r w:rsidR="00FC673E" w:rsidRPr="00482DAF">
        <w:rPr>
          <w:rFonts w:ascii="Arial" w:hAnsi="Arial" w:cs="Arial"/>
          <w:sz w:val="24"/>
          <w:szCs w:val="24"/>
          <w:vertAlign w:val="superscript"/>
        </w:rPr>
        <w:t>2</w:t>
      </w:r>
      <w:r w:rsidR="00FC673E" w:rsidRPr="00482DAF">
        <w:rPr>
          <w:rFonts w:ascii="Arial" w:hAnsi="Arial" w:cs="Arial"/>
          <w:sz w:val="24"/>
          <w:szCs w:val="24"/>
        </w:rPr>
        <w:t xml:space="preserve">, </w:t>
      </w:r>
      <w:r w:rsidRPr="00482DAF">
        <w:rPr>
          <w:rFonts w:ascii="Arial" w:hAnsi="Arial" w:cs="Arial"/>
          <w:sz w:val="24"/>
          <w:szCs w:val="24"/>
        </w:rPr>
        <w:t>Dennis Bourdette, MD</w:t>
      </w:r>
      <w:r w:rsidRPr="00482DAF">
        <w:rPr>
          <w:rFonts w:ascii="Arial" w:hAnsi="Arial" w:cs="Arial"/>
          <w:sz w:val="24"/>
          <w:szCs w:val="24"/>
          <w:vertAlign w:val="superscript"/>
        </w:rPr>
        <w:t>1,2</w:t>
      </w:r>
      <w:r w:rsidR="00614DF6" w:rsidRPr="00482DAF">
        <w:rPr>
          <w:rFonts w:ascii="Arial" w:hAnsi="Arial" w:cs="Arial"/>
          <w:sz w:val="24"/>
          <w:szCs w:val="24"/>
        </w:rPr>
        <w:t xml:space="preserve"> Rebecca Spain, MD</w:t>
      </w:r>
      <w:r w:rsidR="00614DF6" w:rsidRPr="00482DAF">
        <w:rPr>
          <w:rFonts w:ascii="Arial" w:hAnsi="Arial" w:cs="Arial"/>
          <w:sz w:val="24"/>
          <w:szCs w:val="24"/>
          <w:vertAlign w:val="superscript"/>
        </w:rPr>
        <w:t>1,2</w:t>
      </w:r>
    </w:p>
    <w:p w14:paraId="7968197A" w14:textId="32DEA505" w:rsidR="00595ACA" w:rsidRPr="00482DAF" w:rsidRDefault="00595ACA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br/>
      </w:r>
      <w:r w:rsidR="00C57718" w:rsidRPr="00482DAF">
        <w:rPr>
          <w:rFonts w:ascii="Arial" w:hAnsi="Arial" w:cs="Arial"/>
          <w:sz w:val="24"/>
          <w:szCs w:val="24"/>
          <w:vertAlign w:val="superscript"/>
        </w:rPr>
        <w:t>1</w:t>
      </w:r>
      <w:r w:rsidRPr="00482DAF">
        <w:rPr>
          <w:rFonts w:ascii="Arial" w:hAnsi="Arial" w:cs="Arial"/>
          <w:sz w:val="24"/>
          <w:szCs w:val="24"/>
        </w:rPr>
        <w:t>VA Portland Health Care System, Portland, OR, USA</w:t>
      </w:r>
    </w:p>
    <w:p w14:paraId="7ED0B253" w14:textId="6D1E7A9A" w:rsidR="00A834E4" w:rsidRPr="00482DAF" w:rsidRDefault="00C57718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  <w:vertAlign w:val="superscript"/>
        </w:rPr>
        <w:t>2</w:t>
      </w:r>
      <w:r w:rsidR="00595ACA" w:rsidRPr="00482DAF">
        <w:rPr>
          <w:rFonts w:ascii="Arial" w:hAnsi="Arial" w:cs="Arial"/>
          <w:sz w:val="24"/>
          <w:szCs w:val="24"/>
        </w:rPr>
        <w:t>Oregon Health &amp; Science University, Portland, OR, USA</w:t>
      </w:r>
    </w:p>
    <w:p w14:paraId="4552627A" w14:textId="77777777" w:rsidR="001D6A0D" w:rsidRDefault="001D6A0D" w:rsidP="00D73EC8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9305718" w14:textId="1E89DF08" w:rsidR="001D6A0D" w:rsidRDefault="001D6A0D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95 characters</w:t>
      </w:r>
    </w:p>
    <w:p w14:paraId="3D22F3B8" w14:textId="5F7442AE" w:rsidR="00693115" w:rsidRDefault="00693115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 count: 74</w:t>
      </w:r>
      <w:ins w:id="3" w:author="Rebecca Spain" w:date="2017-05-05T15:35:00Z">
        <w:r w:rsidR="00A3285B">
          <w:rPr>
            <w:rFonts w:ascii="Arial" w:hAnsi="Arial" w:cs="Arial"/>
            <w:sz w:val="24"/>
            <w:szCs w:val="24"/>
          </w:rPr>
          <w:t>3</w:t>
        </w:r>
      </w:ins>
      <w:del w:id="4" w:author="Rebecca Spain" w:date="2017-05-03T16:42:00Z">
        <w:r w:rsidDel="00766F56">
          <w:rPr>
            <w:rFonts w:ascii="Arial" w:hAnsi="Arial" w:cs="Arial"/>
            <w:sz w:val="24"/>
            <w:szCs w:val="24"/>
          </w:rPr>
          <w:delText>7</w:delText>
        </w:r>
      </w:del>
    </w:p>
    <w:p w14:paraId="13C75179" w14:textId="36350D48" w:rsidR="00693115" w:rsidRDefault="00465D50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 6</w:t>
      </w:r>
    </w:p>
    <w:p w14:paraId="283462BD" w14:textId="48752784" w:rsidR="00693115" w:rsidRDefault="00693115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Tables: 0</w:t>
      </w:r>
    </w:p>
    <w:p w14:paraId="6E0171BC" w14:textId="5179D449" w:rsidR="00693115" w:rsidRPr="00482DAF" w:rsidRDefault="00693115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Figures: 1</w:t>
      </w:r>
    </w:p>
    <w:p w14:paraId="37C76B8D" w14:textId="77777777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Corresponding author: </w:t>
      </w:r>
      <w:r>
        <w:rPr>
          <w:rFonts w:ascii="Arial" w:hAnsi="Arial" w:cs="Arial"/>
          <w:sz w:val="24"/>
          <w:szCs w:val="24"/>
        </w:rPr>
        <w:t xml:space="preserve">Frank Bittner </w:t>
      </w:r>
    </w:p>
    <w:p w14:paraId="7875D7A9" w14:textId="77777777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3181 SW Sam Jackson Park Road, L226</w:t>
      </w:r>
    </w:p>
    <w:p w14:paraId="5BDF6D9F" w14:textId="77777777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Portland, OR 97239</w:t>
      </w:r>
    </w:p>
    <w:p w14:paraId="257D5716" w14:textId="77777777" w:rsidR="002B5561" w:rsidRDefault="000F6297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hyperlink r:id="rId8" w:history="1">
        <w:r w:rsidR="002B5561" w:rsidRPr="009871D5">
          <w:rPr>
            <w:rStyle w:val="Hyperlink"/>
            <w:rFonts w:ascii="Arial" w:hAnsi="Arial" w:cs="Arial"/>
            <w:sz w:val="24"/>
            <w:szCs w:val="24"/>
          </w:rPr>
          <w:t>Bittnerf@ohsu.edu</w:t>
        </w:r>
      </w:hyperlink>
    </w:p>
    <w:p w14:paraId="5482B72A" w14:textId="77777777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Ph: 503-494-5759</w:t>
      </w:r>
    </w:p>
    <w:p w14:paraId="35B9ADBC" w14:textId="77777777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Fax: 503-346-6921</w:t>
      </w:r>
    </w:p>
    <w:p w14:paraId="4829F7F1" w14:textId="77777777" w:rsidR="002122C7" w:rsidRPr="000C0C66" w:rsidRDefault="002122C7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0C0C66">
        <w:rPr>
          <w:rFonts w:ascii="Arial" w:hAnsi="Arial" w:cs="Arial"/>
          <w:sz w:val="24"/>
          <w:szCs w:val="24"/>
        </w:rPr>
        <w:t>Statistical analysis conducted by Charles Murchison, MS, Oregon Health &amp; Science University</w:t>
      </w:r>
    </w:p>
    <w:p w14:paraId="657BFD9A" w14:textId="1B2DFBB8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0C0C66">
        <w:rPr>
          <w:rFonts w:ascii="Arial" w:hAnsi="Arial" w:cs="Arial"/>
          <w:sz w:val="24"/>
          <w:szCs w:val="24"/>
        </w:rPr>
        <w:lastRenderedPageBreak/>
        <w:t>Search terms:</w:t>
      </w:r>
      <w:r>
        <w:rPr>
          <w:rFonts w:ascii="Arial" w:hAnsi="Arial" w:cs="Arial"/>
          <w:sz w:val="24"/>
          <w:szCs w:val="24"/>
        </w:rPr>
        <w:t xml:space="preserve"> multiple sclerosis (41); A</w:t>
      </w:r>
      <w:r w:rsidR="007861ED"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 xml:space="preserve"> Clinical trials (19)</w:t>
      </w:r>
      <w:r w:rsidR="007861ED">
        <w:rPr>
          <w:rFonts w:ascii="Arial" w:hAnsi="Arial" w:cs="Arial"/>
          <w:sz w:val="24"/>
          <w:szCs w:val="24"/>
        </w:rPr>
        <w:t>; lipoic acid; pharmacokinetics; secondary progressive</w:t>
      </w:r>
    </w:p>
    <w:p w14:paraId="4E1E8C66" w14:textId="77777777" w:rsidR="007861ED" w:rsidRPr="00482DAF" w:rsidRDefault="007861ED" w:rsidP="00D73EC8">
      <w:pPr>
        <w:spacing w:after="0" w:line="480" w:lineRule="auto"/>
        <w:rPr>
          <w:rStyle w:val="Emphasis"/>
          <w:rFonts w:ascii="Arial" w:hAnsi="Arial" w:cs="Arial"/>
          <w:b/>
          <w:bCs/>
          <w:sz w:val="24"/>
          <w:szCs w:val="24"/>
        </w:rPr>
      </w:pPr>
    </w:p>
    <w:p w14:paraId="43F66833" w14:textId="4E52FABD" w:rsidR="00595ACA" w:rsidRPr="002B5561" w:rsidRDefault="002B5561" w:rsidP="00D73EC8">
      <w:pPr>
        <w:tabs>
          <w:tab w:val="left" w:pos="1905"/>
        </w:tabs>
        <w:spacing w:after="0" w:line="480" w:lineRule="auto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0C0C66">
        <w:rPr>
          <w:rFonts w:ascii="Arial" w:hAnsi="Arial" w:cs="Arial"/>
          <w:sz w:val="24"/>
          <w:szCs w:val="24"/>
        </w:rPr>
        <w:t>Author Contributions:</w:t>
      </w:r>
    </w:p>
    <w:p w14:paraId="4893677E" w14:textId="25C3C05E" w:rsidR="002B5561" w:rsidRDefault="002122C7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Frank Bittner, </w:t>
      </w:r>
      <w:ins w:id="5" w:author="Rebecca Spain" w:date="2017-05-05T15:52:00Z">
        <w:r w:rsidR="00FC05CC">
          <w:rPr>
            <w:rFonts w:ascii="Arial" w:hAnsi="Arial" w:cs="Arial"/>
            <w:sz w:val="24"/>
            <w:szCs w:val="24"/>
          </w:rPr>
          <w:t xml:space="preserve">DO, </w:t>
        </w:r>
      </w:ins>
      <w:r w:rsidR="002B5561">
        <w:rPr>
          <w:rFonts w:ascii="Arial" w:hAnsi="Arial" w:cs="Arial"/>
          <w:sz w:val="24"/>
          <w:szCs w:val="24"/>
        </w:rPr>
        <w:t>manuscript writing</w:t>
      </w:r>
      <w:r w:rsidRPr="00482DAF">
        <w:rPr>
          <w:rFonts w:ascii="Arial" w:hAnsi="Arial" w:cs="Arial"/>
          <w:sz w:val="24"/>
          <w:szCs w:val="24"/>
        </w:rPr>
        <w:t xml:space="preserve"> </w:t>
      </w:r>
    </w:p>
    <w:p w14:paraId="561125BA" w14:textId="61B7A57F" w:rsidR="002B5561" w:rsidRDefault="002122C7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Charles Murchison,</w:t>
      </w:r>
      <w:ins w:id="6" w:author="Rebecca Spain" w:date="2017-05-05T15:52:00Z">
        <w:r w:rsidR="00FC05CC">
          <w:rPr>
            <w:rFonts w:ascii="Arial" w:hAnsi="Arial" w:cs="Arial"/>
            <w:sz w:val="24"/>
            <w:szCs w:val="24"/>
          </w:rPr>
          <w:t xml:space="preserve"> MS,</w:t>
        </w:r>
      </w:ins>
      <w:r w:rsidRPr="00482DAF">
        <w:rPr>
          <w:rFonts w:ascii="Arial" w:hAnsi="Arial" w:cs="Arial"/>
          <w:sz w:val="24"/>
          <w:szCs w:val="24"/>
        </w:rPr>
        <w:t xml:space="preserve"> </w:t>
      </w:r>
      <w:r w:rsidR="002B5561">
        <w:rPr>
          <w:rFonts w:ascii="Arial" w:hAnsi="Arial" w:cs="Arial"/>
          <w:sz w:val="24"/>
          <w:szCs w:val="24"/>
        </w:rPr>
        <w:t>statistical analysis, manuscript editing</w:t>
      </w:r>
    </w:p>
    <w:p w14:paraId="5E91885F" w14:textId="5D54E0B0" w:rsidR="002B5561" w:rsidRDefault="002122C7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Dennis Koop, </w:t>
      </w:r>
      <w:ins w:id="7" w:author="Rebecca Spain" w:date="2017-05-05T15:52:00Z">
        <w:r w:rsidR="00FC05CC">
          <w:rPr>
            <w:rFonts w:ascii="Arial" w:hAnsi="Arial" w:cs="Arial"/>
            <w:sz w:val="24"/>
            <w:szCs w:val="24"/>
          </w:rPr>
          <w:t xml:space="preserve">PhD, </w:t>
        </w:r>
      </w:ins>
      <w:r w:rsidR="002B5561">
        <w:rPr>
          <w:rFonts w:ascii="Arial" w:hAnsi="Arial" w:cs="Arial"/>
          <w:sz w:val="24"/>
          <w:szCs w:val="24"/>
        </w:rPr>
        <w:t>data collection, manuscript editing</w:t>
      </w:r>
      <w:r w:rsidRPr="00482DAF">
        <w:rPr>
          <w:rFonts w:ascii="Arial" w:hAnsi="Arial" w:cs="Arial"/>
          <w:sz w:val="24"/>
          <w:szCs w:val="24"/>
        </w:rPr>
        <w:t xml:space="preserve"> </w:t>
      </w:r>
    </w:p>
    <w:p w14:paraId="242E855E" w14:textId="1C3C9AD4" w:rsidR="002B5561" w:rsidRDefault="002122C7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Dennis Bourdette, </w:t>
      </w:r>
      <w:ins w:id="8" w:author="Rebecca Spain" w:date="2017-05-05T15:53:00Z">
        <w:r w:rsidR="00FC05CC">
          <w:rPr>
            <w:rFonts w:ascii="Arial" w:hAnsi="Arial" w:cs="Arial"/>
            <w:sz w:val="24"/>
            <w:szCs w:val="24"/>
          </w:rPr>
          <w:t xml:space="preserve">MD, </w:t>
        </w:r>
      </w:ins>
      <w:r w:rsidR="002B5561">
        <w:rPr>
          <w:rFonts w:ascii="Arial" w:hAnsi="Arial" w:cs="Arial"/>
          <w:sz w:val="24"/>
          <w:szCs w:val="24"/>
        </w:rPr>
        <w:t>data interpretation</w:t>
      </w:r>
      <w:r w:rsidRPr="00482DAF">
        <w:rPr>
          <w:rFonts w:ascii="Arial" w:hAnsi="Arial" w:cs="Arial"/>
          <w:sz w:val="24"/>
          <w:szCs w:val="24"/>
        </w:rPr>
        <w:t xml:space="preserve"> </w:t>
      </w:r>
    </w:p>
    <w:p w14:paraId="04F1CDF1" w14:textId="5C0C7727" w:rsidR="002122C7" w:rsidRPr="00482DAF" w:rsidRDefault="002122C7" w:rsidP="00D73EC8">
      <w:pPr>
        <w:spacing w:after="0" w:line="480" w:lineRule="auto"/>
        <w:rPr>
          <w:rFonts w:ascii="Arial" w:hAnsi="Arial" w:cs="Arial"/>
          <w:sz w:val="24"/>
          <w:szCs w:val="24"/>
          <w:vertAlign w:val="superscript"/>
        </w:rPr>
      </w:pPr>
      <w:r w:rsidRPr="00482DAF">
        <w:rPr>
          <w:rFonts w:ascii="Arial" w:hAnsi="Arial" w:cs="Arial"/>
          <w:sz w:val="24"/>
          <w:szCs w:val="24"/>
        </w:rPr>
        <w:t xml:space="preserve">Rebecca Spain, </w:t>
      </w:r>
      <w:ins w:id="9" w:author="Rebecca Spain" w:date="2017-05-05T15:53:00Z">
        <w:r w:rsidR="00FC05CC">
          <w:rPr>
            <w:rFonts w:ascii="Arial" w:hAnsi="Arial" w:cs="Arial"/>
            <w:sz w:val="24"/>
            <w:szCs w:val="24"/>
          </w:rPr>
          <w:t xml:space="preserve">MD, </w:t>
        </w:r>
      </w:ins>
      <w:r w:rsidR="002B5561">
        <w:rPr>
          <w:rFonts w:ascii="Arial" w:hAnsi="Arial" w:cs="Arial"/>
          <w:sz w:val="24"/>
          <w:szCs w:val="24"/>
        </w:rPr>
        <w:t>data collection, data interpretation, manuscript editing</w:t>
      </w:r>
    </w:p>
    <w:p w14:paraId="3A4A4557" w14:textId="77777777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0C0C66">
        <w:rPr>
          <w:rFonts w:ascii="Arial" w:hAnsi="Arial" w:cs="Arial"/>
          <w:sz w:val="24"/>
          <w:szCs w:val="24"/>
        </w:rPr>
        <w:t>Acknowledgements: Pure Encapsulations, Sudbury, MA, provided the lipoic acid and placebo.</w:t>
      </w:r>
    </w:p>
    <w:p w14:paraId="23E6B77C" w14:textId="77777777" w:rsidR="002B5561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Disclosures: </w:t>
      </w:r>
    </w:p>
    <w:p w14:paraId="2B5CFB99" w14:textId="032CA672" w:rsidR="002B5561" w:rsidRDefault="0030019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ins w:id="10" w:author="Rebecca Spain" w:date="2017-05-03T14:07:00Z">
        <w:r>
          <w:rPr>
            <w:rFonts w:ascii="Arial" w:hAnsi="Arial" w:cs="Arial"/>
            <w:sz w:val="24"/>
            <w:szCs w:val="24"/>
          </w:rPr>
          <w:t xml:space="preserve">Dr. </w:t>
        </w:r>
      </w:ins>
      <w:r w:rsidR="002B5561">
        <w:rPr>
          <w:rFonts w:ascii="Arial" w:hAnsi="Arial" w:cs="Arial"/>
          <w:sz w:val="24"/>
          <w:szCs w:val="24"/>
        </w:rPr>
        <w:t xml:space="preserve">Frank Bittner </w:t>
      </w:r>
      <w:ins w:id="11" w:author="Rebecca Spain" w:date="2017-05-03T14:08:00Z">
        <w:r>
          <w:rPr>
            <w:rFonts w:ascii="Arial" w:hAnsi="Arial" w:cs="Arial"/>
            <w:sz w:val="24"/>
            <w:szCs w:val="24"/>
          </w:rPr>
          <w:t>r</w:t>
        </w:r>
      </w:ins>
      <w:del w:id="12" w:author="Rebecca Spain" w:date="2017-05-03T14:08:00Z">
        <w:r w:rsidR="002B5561" w:rsidRPr="000C0C66" w:rsidDel="00300191">
          <w:rPr>
            <w:rFonts w:ascii="Arial" w:hAnsi="Arial" w:cs="Arial"/>
            <w:sz w:val="24"/>
            <w:szCs w:val="24"/>
          </w:rPr>
          <w:delText>R</w:delText>
        </w:r>
      </w:del>
      <w:r w:rsidR="002B5561" w:rsidRPr="000C0C66">
        <w:rPr>
          <w:rFonts w:ascii="Arial" w:hAnsi="Arial" w:cs="Arial"/>
          <w:sz w:val="24"/>
          <w:szCs w:val="24"/>
        </w:rPr>
        <w:t>eports no disclosures</w:t>
      </w:r>
    </w:p>
    <w:p w14:paraId="32C41230" w14:textId="77777777" w:rsidR="00300191" w:rsidRPr="00482DAF" w:rsidRDefault="00300191" w:rsidP="00300191">
      <w:pPr>
        <w:spacing w:after="0" w:line="480" w:lineRule="auto"/>
        <w:rPr>
          <w:ins w:id="13" w:author="Rebecca Spain" w:date="2017-05-03T14:10:00Z"/>
          <w:rFonts w:ascii="Arial" w:hAnsi="Arial" w:cs="Arial"/>
          <w:sz w:val="24"/>
          <w:szCs w:val="24"/>
        </w:rPr>
      </w:pPr>
      <w:ins w:id="14" w:author="Rebecca Spain" w:date="2017-05-03T14:10:00Z">
        <w:r>
          <w:rPr>
            <w:rFonts w:ascii="Arial" w:hAnsi="Arial" w:cs="Arial"/>
            <w:sz w:val="24"/>
            <w:szCs w:val="24"/>
          </w:rPr>
          <w:t>Mr. Charles Murchison r</w:t>
        </w:r>
        <w:r w:rsidRPr="000C0C66">
          <w:rPr>
            <w:rFonts w:ascii="Arial" w:hAnsi="Arial" w:cs="Arial"/>
            <w:sz w:val="24"/>
            <w:szCs w:val="24"/>
          </w:rPr>
          <w:t>eports no disclosures</w:t>
        </w:r>
        <w:r>
          <w:rPr>
            <w:rFonts w:ascii="Arial" w:hAnsi="Arial" w:cs="Arial"/>
            <w:sz w:val="24"/>
            <w:szCs w:val="24"/>
          </w:rPr>
          <w:t>.</w:t>
        </w:r>
      </w:ins>
    </w:p>
    <w:p w14:paraId="4823D530" w14:textId="62FA0F65" w:rsidR="002B5561" w:rsidRDefault="0030019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ins w:id="15" w:author="Rebecca Spain" w:date="2017-05-03T14:08:00Z">
        <w:r>
          <w:rPr>
            <w:rFonts w:ascii="Arial" w:hAnsi="Arial" w:cs="Arial"/>
            <w:sz w:val="24"/>
            <w:szCs w:val="24"/>
          </w:rPr>
          <w:t xml:space="preserve">Dr. </w:t>
        </w:r>
      </w:ins>
      <w:r w:rsidR="002B5561">
        <w:rPr>
          <w:rFonts w:ascii="Arial" w:hAnsi="Arial" w:cs="Arial"/>
          <w:sz w:val="24"/>
          <w:szCs w:val="24"/>
        </w:rPr>
        <w:t>Dennis Koop</w:t>
      </w:r>
      <w:del w:id="16" w:author="Rebecca Spain" w:date="2017-05-03T14:08:00Z">
        <w:r w:rsidR="002B5561" w:rsidDel="00300191">
          <w:rPr>
            <w:rFonts w:ascii="Arial" w:hAnsi="Arial" w:cs="Arial"/>
            <w:sz w:val="24"/>
            <w:szCs w:val="24"/>
          </w:rPr>
          <w:delText>,</w:delText>
        </w:r>
      </w:del>
      <w:r w:rsidR="002B5561">
        <w:rPr>
          <w:rFonts w:ascii="Arial" w:hAnsi="Arial" w:cs="Arial"/>
          <w:sz w:val="24"/>
          <w:szCs w:val="24"/>
        </w:rPr>
        <w:t xml:space="preserve"> </w:t>
      </w:r>
      <w:ins w:id="17" w:author="Rebecca Spain" w:date="2017-05-03T14:08:00Z">
        <w:r>
          <w:rPr>
            <w:rFonts w:ascii="Arial" w:hAnsi="Arial" w:cs="Arial"/>
            <w:sz w:val="24"/>
            <w:szCs w:val="24"/>
          </w:rPr>
          <w:t>r</w:t>
        </w:r>
      </w:ins>
      <w:del w:id="18" w:author="Rebecca Spain" w:date="2017-05-03T14:08:00Z">
        <w:r w:rsidR="002B5561" w:rsidRPr="000C0C66" w:rsidDel="00300191">
          <w:rPr>
            <w:rFonts w:ascii="Arial" w:hAnsi="Arial" w:cs="Arial"/>
            <w:sz w:val="24"/>
            <w:szCs w:val="24"/>
          </w:rPr>
          <w:delText>R</w:delText>
        </w:r>
      </w:del>
      <w:r w:rsidR="002B5561" w:rsidRPr="000C0C66">
        <w:rPr>
          <w:rFonts w:ascii="Arial" w:hAnsi="Arial" w:cs="Arial"/>
          <w:sz w:val="24"/>
          <w:szCs w:val="24"/>
        </w:rPr>
        <w:t>eports no disclosures</w:t>
      </w:r>
      <w:r w:rsidR="002B5561">
        <w:rPr>
          <w:rFonts w:ascii="Arial" w:hAnsi="Arial" w:cs="Arial"/>
          <w:sz w:val="24"/>
          <w:szCs w:val="24"/>
        </w:rPr>
        <w:t xml:space="preserve"> </w:t>
      </w:r>
    </w:p>
    <w:p w14:paraId="439FE433" w14:textId="23B193D4" w:rsidR="002B5561" w:rsidRDefault="0030019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ins w:id="19" w:author="Rebecca Spain" w:date="2017-05-03T14:08:00Z">
        <w:r>
          <w:rPr>
            <w:rFonts w:ascii="Arial" w:hAnsi="Arial" w:cs="Arial"/>
            <w:sz w:val="24"/>
            <w:szCs w:val="24"/>
          </w:rPr>
          <w:t xml:space="preserve">Dr. </w:t>
        </w:r>
      </w:ins>
      <w:r w:rsidR="002B5561">
        <w:rPr>
          <w:rFonts w:ascii="Arial" w:hAnsi="Arial" w:cs="Arial"/>
          <w:sz w:val="24"/>
          <w:szCs w:val="24"/>
        </w:rPr>
        <w:t>Dennis Bourdette</w:t>
      </w:r>
      <w:del w:id="20" w:author="Rebecca Spain" w:date="2017-05-03T14:08:00Z">
        <w:r w:rsidR="002B5561" w:rsidDel="00300191">
          <w:rPr>
            <w:rFonts w:ascii="Arial" w:hAnsi="Arial" w:cs="Arial"/>
            <w:sz w:val="24"/>
            <w:szCs w:val="24"/>
          </w:rPr>
          <w:delText>,</w:delText>
        </w:r>
      </w:del>
      <w:r w:rsidR="002B5561">
        <w:rPr>
          <w:rFonts w:ascii="Arial" w:hAnsi="Arial" w:cs="Arial"/>
          <w:sz w:val="24"/>
          <w:szCs w:val="24"/>
        </w:rPr>
        <w:t xml:space="preserve"> </w:t>
      </w:r>
      <w:ins w:id="21" w:author="Rebecca Spain" w:date="2017-05-03T14:08:00Z">
        <w:r>
          <w:rPr>
            <w:rFonts w:ascii="Arial" w:hAnsi="Arial" w:cs="Arial"/>
            <w:sz w:val="24"/>
            <w:szCs w:val="24"/>
          </w:rPr>
          <w:t>r</w:t>
        </w:r>
      </w:ins>
      <w:del w:id="22" w:author="Rebecca Spain" w:date="2017-05-03T14:08:00Z">
        <w:r w:rsidR="002B5561" w:rsidRPr="000C0C66" w:rsidDel="00300191">
          <w:rPr>
            <w:rFonts w:ascii="Arial" w:hAnsi="Arial" w:cs="Arial"/>
            <w:sz w:val="24"/>
            <w:szCs w:val="24"/>
          </w:rPr>
          <w:delText>R</w:delText>
        </w:r>
      </w:del>
      <w:r w:rsidR="002B5561" w:rsidRPr="000C0C66">
        <w:rPr>
          <w:rFonts w:ascii="Arial" w:hAnsi="Arial" w:cs="Arial"/>
          <w:sz w:val="24"/>
          <w:szCs w:val="24"/>
        </w:rPr>
        <w:t>eports no disclosures</w:t>
      </w:r>
      <w:r w:rsidR="002B5561">
        <w:rPr>
          <w:rFonts w:ascii="Arial" w:hAnsi="Arial" w:cs="Arial"/>
          <w:sz w:val="24"/>
          <w:szCs w:val="24"/>
        </w:rPr>
        <w:t xml:space="preserve"> </w:t>
      </w:r>
    </w:p>
    <w:p w14:paraId="39A9567A" w14:textId="63D3965F" w:rsidR="002B5561" w:rsidRDefault="0030019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ins w:id="23" w:author="Rebecca Spain" w:date="2017-05-03T14:08:00Z">
        <w:r>
          <w:rPr>
            <w:rFonts w:ascii="Arial" w:hAnsi="Arial" w:cs="Arial"/>
            <w:sz w:val="24"/>
            <w:szCs w:val="24"/>
          </w:rPr>
          <w:t xml:space="preserve">Dr. </w:t>
        </w:r>
      </w:ins>
      <w:r w:rsidR="002B5561">
        <w:rPr>
          <w:rFonts w:ascii="Arial" w:hAnsi="Arial" w:cs="Arial"/>
          <w:sz w:val="24"/>
          <w:szCs w:val="24"/>
        </w:rPr>
        <w:t>Rebecca Spain</w:t>
      </w:r>
      <w:del w:id="24" w:author="Rebecca Spain" w:date="2017-05-03T14:08:00Z">
        <w:r w:rsidR="002B5561" w:rsidDel="00300191">
          <w:rPr>
            <w:rFonts w:ascii="Arial" w:hAnsi="Arial" w:cs="Arial"/>
            <w:sz w:val="24"/>
            <w:szCs w:val="24"/>
          </w:rPr>
          <w:delText>,</w:delText>
        </w:r>
      </w:del>
      <w:r w:rsidR="002B5561">
        <w:rPr>
          <w:rFonts w:ascii="Arial" w:hAnsi="Arial" w:cs="Arial"/>
          <w:sz w:val="24"/>
          <w:szCs w:val="24"/>
        </w:rPr>
        <w:t xml:space="preserve"> </w:t>
      </w:r>
      <w:ins w:id="25" w:author="Rebecca Spain" w:date="2017-05-03T14:08:00Z">
        <w:r>
          <w:rPr>
            <w:rFonts w:ascii="Arial" w:hAnsi="Arial" w:cs="Arial"/>
            <w:sz w:val="24"/>
            <w:szCs w:val="24"/>
          </w:rPr>
          <w:t>r</w:t>
        </w:r>
      </w:ins>
      <w:del w:id="26" w:author="Rebecca Spain" w:date="2017-05-03T14:08:00Z">
        <w:r w:rsidR="002B5561" w:rsidRPr="000C0C66" w:rsidDel="00300191">
          <w:rPr>
            <w:rFonts w:ascii="Arial" w:hAnsi="Arial" w:cs="Arial"/>
            <w:sz w:val="24"/>
            <w:szCs w:val="24"/>
          </w:rPr>
          <w:delText>R</w:delText>
        </w:r>
      </w:del>
      <w:r w:rsidR="002B5561" w:rsidRPr="000C0C66">
        <w:rPr>
          <w:rFonts w:ascii="Arial" w:hAnsi="Arial" w:cs="Arial"/>
          <w:sz w:val="24"/>
          <w:szCs w:val="24"/>
        </w:rPr>
        <w:t>eports no disclosures</w:t>
      </w:r>
      <w:r w:rsidR="002B5561">
        <w:rPr>
          <w:rFonts w:ascii="Arial" w:hAnsi="Arial" w:cs="Arial"/>
          <w:sz w:val="24"/>
          <w:szCs w:val="24"/>
        </w:rPr>
        <w:t xml:space="preserve"> </w:t>
      </w:r>
    </w:p>
    <w:p w14:paraId="7536F675" w14:textId="56FC93EF" w:rsidR="002B5561" w:rsidRPr="00482DAF" w:rsidDel="00300191" w:rsidRDefault="002B5561" w:rsidP="00D73EC8">
      <w:pPr>
        <w:spacing w:after="0" w:line="480" w:lineRule="auto"/>
        <w:rPr>
          <w:del w:id="27" w:author="Rebecca Spain" w:date="2017-05-03T14:09:00Z"/>
          <w:rFonts w:ascii="Arial" w:hAnsi="Arial" w:cs="Arial"/>
          <w:sz w:val="24"/>
          <w:szCs w:val="24"/>
        </w:rPr>
      </w:pPr>
      <w:del w:id="28" w:author="Rebecca Spain" w:date="2017-05-03T14:09:00Z">
        <w:r w:rsidDel="00300191">
          <w:rPr>
            <w:rFonts w:ascii="Arial" w:hAnsi="Arial" w:cs="Arial"/>
            <w:sz w:val="24"/>
            <w:szCs w:val="24"/>
          </w:rPr>
          <w:delText xml:space="preserve">Charles Murchison </w:delText>
        </w:r>
      </w:del>
      <w:del w:id="29" w:author="Rebecca Spain" w:date="2017-05-03T14:08:00Z">
        <w:r w:rsidRPr="000C0C66" w:rsidDel="00300191">
          <w:rPr>
            <w:rFonts w:ascii="Arial" w:hAnsi="Arial" w:cs="Arial"/>
            <w:sz w:val="24"/>
            <w:szCs w:val="24"/>
          </w:rPr>
          <w:delText>R</w:delText>
        </w:r>
      </w:del>
      <w:del w:id="30" w:author="Rebecca Spain" w:date="2017-05-03T14:09:00Z">
        <w:r w:rsidRPr="000C0C66" w:rsidDel="00300191">
          <w:rPr>
            <w:rFonts w:ascii="Arial" w:hAnsi="Arial" w:cs="Arial"/>
            <w:sz w:val="24"/>
            <w:szCs w:val="24"/>
          </w:rPr>
          <w:delText>eports no disclosures</w:delText>
        </w:r>
        <w:r w:rsidDel="00300191">
          <w:rPr>
            <w:rFonts w:ascii="Arial" w:hAnsi="Arial" w:cs="Arial"/>
            <w:sz w:val="24"/>
            <w:szCs w:val="24"/>
          </w:rPr>
          <w:delText>.</w:delText>
        </w:r>
      </w:del>
    </w:p>
    <w:p w14:paraId="0E791920" w14:textId="77777777" w:rsidR="002B5561" w:rsidRPr="000C0C66" w:rsidRDefault="002B5561" w:rsidP="00D73EC8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0C0C66">
        <w:rPr>
          <w:rFonts w:ascii="Arial" w:hAnsi="Arial" w:cs="Arial"/>
          <w:sz w:val="24"/>
          <w:szCs w:val="24"/>
        </w:rPr>
        <w:t>Study funded by: Department of Veterans Affairs (B7493-W, R. Spain), National Institutes of Health (</w:t>
      </w:r>
      <w:r w:rsidRPr="000C0C66">
        <w:rPr>
          <w:rFonts w:ascii="Arial" w:hAnsi="Arial" w:cs="Arial"/>
          <w:iCs/>
          <w:sz w:val="24"/>
          <w:szCs w:val="24"/>
        </w:rPr>
        <w:t xml:space="preserve">UL1TR000128). </w:t>
      </w:r>
    </w:p>
    <w:p w14:paraId="0B3B0924" w14:textId="77777777" w:rsidR="009F2C14" w:rsidRPr="00482DAF" w:rsidRDefault="009F2C14" w:rsidP="00482DAF">
      <w:pPr>
        <w:spacing w:line="480" w:lineRule="auto"/>
        <w:rPr>
          <w:rFonts w:ascii="Arial" w:hAnsi="Arial" w:cs="Arial"/>
          <w:sz w:val="24"/>
          <w:szCs w:val="24"/>
        </w:rPr>
      </w:pPr>
    </w:p>
    <w:p w14:paraId="72DA6C29" w14:textId="0D65BF98" w:rsidR="00A50C28" w:rsidRPr="00482DAF" w:rsidRDefault="00A50C28" w:rsidP="00482DAF">
      <w:p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Lipoic acid (LA) is a water and fat soluble oral anti-oxidant with anti-inflammatory </w:t>
      </w:r>
      <w:del w:id="31" w:author="Rebecca Spain" w:date="2017-05-03T16:19:00Z">
        <w:r w:rsidRPr="00482DAF" w:rsidDel="007B3F52">
          <w:rPr>
            <w:rFonts w:ascii="Arial" w:hAnsi="Arial" w:cs="Arial"/>
            <w:sz w:val="24"/>
            <w:szCs w:val="24"/>
          </w:rPr>
          <w:delText xml:space="preserve">and anti-oxidant </w:delText>
        </w:r>
      </w:del>
      <w:r w:rsidRPr="00482DAF">
        <w:rPr>
          <w:rFonts w:ascii="Arial" w:hAnsi="Arial" w:cs="Arial"/>
          <w:sz w:val="24"/>
          <w:szCs w:val="24"/>
        </w:rPr>
        <w:t xml:space="preserve">properties. It has demonstrated benefit in animal models of multiple </w:t>
      </w:r>
      <w:r w:rsidRPr="00482DAF">
        <w:rPr>
          <w:rFonts w:ascii="Arial" w:hAnsi="Arial" w:cs="Arial"/>
          <w:sz w:val="24"/>
          <w:szCs w:val="24"/>
        </w:rPr>
        <w:lastRenderedPageBreak/>
        <w:t>sclerosis (MS) and has been evaluated for MS relapse prevention and neuroprotection.</w:t>
      </w:r>
      <w:r w:rsidR="007313EE" w:rsidRPr="00482DAF">
        <w:rPr>
          <w:rFonts w:ascii="Arial" w:hAnsi="Arial" w:cs="Arial"/>
          <w:sz w:val="24"/>
          <w:szCs w:val="24"/>
        </w:rPr>
        <w:t xml:space="preserve"> However t</w:t>
      </w:r>
      <w:r w:rsidRPr="00482DAF">
        <w:rPr>
          <w:rFonts w:ascii="Arial" w:hAnsi="Arial" w:cs="Arial"/>
          <w:sz w:val="24"/>
          <w:szCs w:val="24"/>
        </w:rPr>
        <w:t xml:space="preserve">here are relatively few data </w:t>
      </w:r>
      <w:ins w:id="32" w:author="Rebecca Spain" w:date="2017-05-03T16:21:00Z">
        <w:r w:rsidR="007B3F52">
          <w:rPr>
            <w:rFonts w:ascii="Arial" w:hAnsi="Arial" w:cs="Arial"/>
            <w:sz w:val="24"/>
            <w:szCs w:val="24"/>
          </w:rPr>
          <w:t>regarding</w:t>
        </w:r>
      </w:ins>
      <w:del w:id="33" w:author="Rebecca Spain" w:date="2017-05-03T16:21:00Z">
        <w:r w:rsidRPr="00482DAF" w:rsidDel="007B3F52">
          <w:rPr>
            <w:rFonts w:ascii="Arial" w:hAnsi="Arial" w:cs="Arial"/>
            <w:sz w:val="24"/>
            <w:szCs w:val="24"/>
          </w:rPr>
          <w:delText>on</w:delText>
        </w:r>
      </w:del>
      <w:ins w:id="34" w:author="Rebecca Spain" w:date="2017-05-03T16:22:00Z">
        <w:r w:rsidR="007B3F52">
          <w:rPr>
            <w:rFonts w:ascii="Arial" w:hAnsi="Arial" w:cs="Arial"/>
            <w:sz w:val="24"/>
            <w:szCs w:val="24"/>
          </w:rPr>
          <w:t xml:space="preserve"> LA</w:t>
        </w:r>
      </w:ins>
      <w:r w:rsidRPr="00482DAF">
        <w:rPr>
          <w:rFonts w:ascii="Arial" w:hAnsi="Arial" w:cs="Arial"/>
          <w:sz w:val="24"/>
          <w:szCs w:val="24"/>
        </w:rPr>
        <w:t xml:space="preserve"> pharmacokinetics (PK) in elderly populations</w:t>
      </w:r>
      <w:ins w:id="35" w:author="Rebecca Spain" w:date="2017-05-03T16:21:00Z">
        <w:r w:rsidR="007B3F52">
          <w:rPr>
            <w:rFonts w:ascii="Arial" w:hAnsi="Arial" w:cs="Arial"/>
            <w:sz w:val="24"/>
            <w:szCs w:val="24"/>
          </w:rPr>
          <w:t xml:space="preserve"> </w:t>
        </w:r>
      </w:ins>
      <w:del w:id="36" w:author="Rebecca Spain" w:date="2017-05-03T16:21:00Z">
        <w:r w:rsidRPr="00482DAF" w:rsidDel="007B3F52">
          <w:rPr>
            <w:rFonts w:ascii="Arial" w:hAnsi="Arial" w:cs="Arial"/>
            <w:sz w:val="24"/>
            <w:szCs w:val="24"/>
          </w:rPr>
          <w:delText xml:space="preserve">, and changes in LA </w:delText>
        </w:r>
      </w:del>
      <w:ins w:id="37" w:author="Rebecca Spain" w:date="2017-05-03T16:21:00Z">
        <w:r w:rsidR="007B3F52">
          <w:rPr>
            <w:rFonts w:ascii="Arial" w:hAnsi="Arial" w:cs="Arial"/>
            <w:sz w:val="24"/>
            <w:szCs w:val="24"/>
          </w:rPr>
          <w:t xml:space="preserve">or </w:t>
        </w:r>
      </w:ins>
      <w:del w:id="38" w:author="Rebecca Spain" w:date="2017-05-03T16:22:00Z">
        <w:r w:rsidRPr="00482DAF" w:rsidDel="007B3F52">
          <w:rPr>
            <w:rFonts w:ascii="Arial" w:hAnsi="Arial" w:cs="Arial"/>
            <w:sz w:val="24"/>
            <w:szCs w:val="24"/>
          </w:rPr>
          <w:delText xml:space="preserve">pharmacokinetics </w:delText>
        </w:r>
      </w:del>
      <w:r w:rsidR="00091930" w:rsidRPr="00482DAF">
        <w:rPr>
          <w:rFonts w:ascii="Arial" w:hAnsi="Arial" w:cs="Arial"/>
          <w:sz w:val="24"/>
          <w:szCs w:val="24"/>
        </w:rPr>
        <w:t xml:space="preserve">with </w:t>
      </w:r>
      <w:del w:id="39" w:author="Rebecca Spain" w:date="2017-05-03T16:21:00Z">
        <w:r w:rsidR="00091930" w:rsidRPr="00482DAF" w:rsidDel="007B3F52">
          <w:rPr>
            <w:rFonts w:ascii="Arial" w:hAnsi="Arial" w:cs="Arial"/>
            <w:sz w:val="24"/>
            <w:szCs w:val="24"/>
          </w:rPr>
          <w:delText xml:space="preserve">extended </w:delText>
        </w:r>
      </w:del>
      <w:r w:rsidR="00091930" w:rsidRPr="00482DAF">
        <w:rPr>
          <w:rFonts w:ascii="Arial" w:hAnsi="Arial" w:cs="Arial"/>
          <w:sz w:val="24"/>
          <w:szCs w:val="24"/>
        </w:rPr>
        <w:t>use</w:t>
      </w:r>
      <w:r w:rsidR="00614DF6" w:rsidRPr="00482DAF">
        <w:rPr>
          <w:rFonts w:ascii="Arial" w:hAnsi="Arial" w:cs="Arial"/>
          <w:b/>
          <w:sz w:val="24"/>
          <w:szCs w:val="24"/>
        </w:rPr>
        <w:t xml:space="preserve"> </w:t>
      </w:r>
      <w:r w:rsidR="00614DF6" w:rsidRPr="00482DAF">
        <w:rPr>
          <w:rFonts w:ascii="Arial" w:hAnsi="Arial" w:cs="Arial"/>
          <w:sz w:val="24"/>
          <w:szCs w:val="24"/>
        </w:rPr>
        <w:t xml:space="preserve">beyond </w:t>
      </w:r>
      <w:r w:rsidR="007313EE" w:rsidRPr="00482DAF">
        <w:rPr>
          <w:rFonts w:ascii="Arial" w:hAnsi="Arial" w:cs="Arial"/>
          <w:sz w:val="24"/>
          <w:szCs w:val="24"/>
        </w:rPr>
        <w:t>four</w:t>
      </w:r>
      <w:r w:rsidRPr="00482DAF">
        <w:rPr>
          <w:rFonts w:ascii="Arial" w:hAnsi="Arial" w:cs="Arial"/>
          <w:sz w:val="24"/>
          <w:szCs w:val="24"/>
        </w:rPr>
        <w:t xml:space="preserve"> days</w:t>
      </w:r>
      <w:r w:rsidR="00693C14" w:rsidRPr="00482DAF">
        <w:rPr>
          <w:rFonts w:ascii="Arial" w:hAnsi="Arial" w:cs="Arial"/>
          <w:sz w:val="24"/>
          <w:szCs w:val="24"/>
        </w:rPr>
        <w:t xml:space="preserve">. </w:t>
      </w:r>
      <w:r w:rsidR="00693C14" w:rsidRPr="00482DAF">
        <w:rPr>
          <w:rFonts w:ascii="Arial" w:hAnsi="Arial" w:cs="Arial"/>
          <w:sz w:val="24"/>
          <w:szCs w:val="24"/>
          <w:vertAlign w:val="superscript"/>
        </w:rPr>
        <w:t>1</w:t>
      </w:r>
      <w:r w:rsidRPr="00482DAF">
        <w:rPr>
          <w:rFonts w:ascii="Arial" w:hAnsi="Arial" w:cs="Arial"/>
          <w:sz w:val="24"/>
          <w:szCs w:val="24"/>
        </w:rPr>
        <w:t xml:space="preserve"> Additionally, studies have used a variety of </w:t>
      </w:r>
      <w:del w:id="40" w:author="Rebecca Spain" w:date="2017-05-03T16:22:00Z">
        <w:r w:rsidRPr="00482DAF" w:rsidDel="007B3F52">
          <w:rPr>
            <w:rFonts w:ascii="Arial" w:hAnsi="Arial" w:cs="Arial"/>
            <w:sz w:val="24"/>
            <w:szCs w:val="24"/>
          </w:rPr>
          <w:delText xml:space="preserve">LA </w:delText>
        </w:r>
      </w:del>
      <w:r w:rsidRPr="00482DAF">
        <w:rPr>
          <w:rFonts w:ascii="Arial" w:hAnsi="Arial" w:cs="Arial"/>
          <w:sz w:val="24"/>
          <w:szCs w:val="24"/>
        </w:rPr>
        <w:t xml:space="preserve">doses, a wide </w:t>
      </w:r>
      <w:r w:rsidR="00091930" w:rsidRPr="00482DAF">
        <w:rPr>
          <w:rFonts w:ascii="Arial" w:hAnsi="Arial" w:cs="Arial"/>
          <w:sz w:val="24"/>
          <w:szCs w:val="24"/>
        </w:rPr>
        <w:t xml:space="preserve">age </w:t>
      </w:r>
      <w:r w:rsidRPr="00482DAF">
        <w:rPr>
          <w:rFonts w:ascii="Arial" w:hAnsi="Arial" w:cs="Arial"/>
          <w:sz w:val="24"/>
          <w:szCs w:val="24"/>
        </w:rPr>
        <w:t xml:space="preserve">range of subjects, and have measured, at times, </w:t>
      </w:r>
      <w:del w:id="41" w:author="Rebecca Spain" w:date="2017-05-03T16:22:00Z">
        <w:r w:rsidRPr="00482DAF" w:rsidDel="007B3F52">
          <w:rPr>
            <w:rFonts w:ascii="Arial" w:hAnsi="Arial" w:cs="Arial"/>
            <w:sz w:val="24"/>
            <w:szCs w:val="24"/>
          </w:rPr>
          <w:delText xml:space="preserve">the </w:delText>
        </w:r>
      </w:del>
      <w:r w:rsidRPr="00482DAF">
        <w:rPr>
          <w:rFonts w:ascii="Arial" w:hAnsi="Arial" w:cs="Arial"/>
          <w:sz w:val="24"/>
          <w:szCs w:val="24"/>
        </w:rPr>
        <w:t xml:space="preserve">specific enantiomers rather than </w:t>
      </w:r>
      <w:r w:rsidR="007313EE" w:rsidRPr="00482DAF">
        <w:rPr>
          <w:rFonts w:ascii="Arial" w:hAnsi="Arial" w:cs="Arial"/>
          <w:sz w:val="24"/>
          <w:szCs w:val="24"/>
        </w:rPr>
        <w:t xml:space="preserve">the more </w:t>
      </w:r>
      <w:del w:id="42" w:author="Rebecca Spain" w:date="2017-05-03T16:23:00Z">
        <w:r w:rsidR="007313EE" w:rsidRPr="00482DAF" w:rsidDel="007B3F52">
          <w:rPr>
            <w:rFonts w:ascii="Arial" w:hAnsi="Arial" w:cs="Arial"/>
            <w:sz w:val="24"/>
            <w:szCs w:val="24"/>
          </w:rPr>
          <w:delText xml:space="preserve">widely </w:delText>
        </w:r>
      </w:del>
      <w:r w:rsidR="007313EE" w:rsidRPr="00482DAF">
        <w:rPr>
          <w:rFonts w:ascii="Arial" w:hAnsi="Arial" w:cs="Arial"/>
          <w:sz w:val="24"/>
          <w:szCs w:val="24"/>
        </w:rPr>
        <w:t xml:space="preserve">commercially available </w:t>
      </w:r>
      <w:r w:rsidRPr="00482DAF">
        <w:rPr>
          <w:rFonts w:ascii="Arial" w:hAnsi="Arial" w:cs="Arial"/>
          <w:sz w:val="24"/>
          <w:szCs w:val="24"/>
        </w:rPr>
        <w:t xml:space="preserve">racemic </w:t>
      </w:r>
      <w:r w:rsidR="007313EE" w:rsidRPr="00482DAF">
        <w:rPr>
          <w:rFonts w:ascii="Arial" w:hAnsi="Arial" w:cs="Arial"/>
          <w:sz w:val="24"/>
          <w:szCs w:val="24"/>
        </w:rPr>
        <w:t>form</w:t>
      </w:r>
      <w:r w:rsidR="00693C14" w:rsidRPr="00482DAF">
        <w:rPr>
          <w:rFonts w:ascii="Arial" w:hAnsi="Arial" w:cs="Arial"/>
          <w:sz w:val="24"/>
          <w:szCs w:val="24"/>
        </w:rPr>
        <w:t xml:space="preserve">. </w:t>
      </w:r>
      <w:r w:rsidR="00693C14" w:rsidRPr="00482DAF">
        <w:rPr>
          <w:rFonts w:ascii="Arial" w:hAnsi="Arial" w:cs="Arial"/>
          <w:sz w:val="24"/>
          <w:szCs w:val="24"/>
          <w:vertAlign w:val="superscript"/>
        </w:rPr>
        <w:t>2</w:t>
      </w:r>
    </w:p>
    <w:p w14:paraId="44DEBF2F" w14:textId="77777777" w:rsidR="00F52833" w:rsidRDefault="00F52833" w:rsidP="00482DAF">
      <w:pPr>
        <w:spacing w:line="480" w:lineRule="auto"/>
        <w:rPr>
          <w:ins w:id="43" w:author="Rebecca Spain" w:date="2017-05-03T14:22:00Z"/>
          <w:rFonts w:ascii="Arial" w:hAnsi="Arial" w:cs="Arial"/>
          <w:sz w:val="24"/>
          <w:szCs w:val="24"/>
        </w:rPr>
      </w:pPr>
      <w:ins w:id="44" w:author="Rebecca Spain" w:date="2017-05-03T14:22:00Z">
        <w:r>
          <w:rPr>
            <w:rFonts w:ascii="Arial" w:hAnsi="Arial" w:cs="Arial"/>
            <w:sz w:val="24"/>
            <w:szCs w:val="24"/>
          </w:rPr>
          <w:t>Methods</w:t>
        </w:r>
      </w:ins>
    </w:p>
    <w:p w14:paraId="4074690A" w14:textId="316CF22F" w:rsidR="00A50C28" w:rsidRPr="00482DAF" w:rsidRDefault="00614DF6" w:rsidP="00482DAF">
      <w:p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Presented herein are </w:t>
      </w:r>
      <w:del w:id="45" w:author="Rebecca Spain" w:date="2017-05-03T16:23:00Z">
        <w:r w:rsidRPr="00482DAF" w:rsidDel="007B3F52">
          <w:rPr>
            <w:rFonts w:ascii="Arial" w:hAnsi="Arial" w:cs="Arial"/>
            <w:sz w:val="24"/>
            <w:szCs w:val="24"/>
          </w:rPr>
          <w:delText>the</w:delText>
        </w:r>
        <w:r w:rsidR="00091930" w:rsidRPr="00482DAF" w:rsidDel="007B3F52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091930" w:rsidRPr="00482DAF">
        <w:rPr>
          <w:rFonts w:ascii="Arial" w:hAnsi="Arial" w:cs="Arial"/>
          <w:sz w:val="24"/>
          <w:szCs w:val="24"/>
        </w:rPr>
        <w:t xml:space="preserve">PK </w:t>
      </w:r>
      <w:r w:rsidRPr="00482DAF">
        <w:rPr>
          <w:rFonts w:ascii="Arial" w:hAnsi="Arial" w:cs="Arial"/>
          <w:sz w:val="24"/>
          <w:szCs w:val="24"/>
        </w:rPr>
        <w:t>results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r w:rsidR="00091930" w:rsidRPr="00482DAF">
        <w:rPr>
          <w:rFonts w:ascii="Arial" w:hAnsi="Arial" w:cs="Arial"/>
          <w:sz w:val="24"/>
          <w:szCs w:val="24"/>
        </w:rPr>
        <w:t xml:space="preserve">drawn </w:t>
      </w:r>
      <w:r w:rsidR="00A50C28" w:rsidRPr="00482DAF">
        <w:rPr>
          <w:rFonts w:ascii="Arial" w:hAnsi="Arial" w:cs="Arial"/>
          <w:sz w:val="24"/>
          <w:szCs w:val="24"/>
        </w:rPr>
        <w:t xml:space="preserve">at baseline and </w:t>
      </w:r>
      <w:r w:rsidR="008B6533" w:rsidRPr="00482DAF">
        <w:rPr>
          <w:rFonts w:ascii="Arial" w:hAnsi="Arial" w:cs="Arial"/>
          <w:sz w:val="24"/>
          <w:szCs w:val="24"/>
        </w:rPr>
        <w:t>1 year</w:t>
      </w:r>
      <w:r w:rsidR="00A50C28" w:rsidRPr="00482DAF">
        <w:rPr>
          <w:rFonts w:ascii="Arial" w:hAnsi="Arial" w:cs="Arial"/>
          <w:sz w:val="24"/>
          <w:szCs w:val="24"/>
        </w:rPr>
        <w:t xml:space="preserve"> in </w:t>
      </w:r>
      <w:r w:rsidRPr="00482DAF">
        <w:rPr>
          <w:rFonts w:ascii="Arial" w:hAnsi="Arial" w:cs="Arial"/>
          <w:sz w:val="24"/>
          <w:szCs w:val="24"/>
        </w:rPr>
        <w:t xml:space="preserve">the LA cohort of </w:t>
      </w:r>
      <w:r w:rsidR="00A50C28" w:rsidRPr="00482DAF">
        <w:rPr>
          <w:rFonts w:ascii="Arial" w:hAnsi="Arial" w:cs="Arial"/>
          <w:sz w:val="24"/>
          <w:szCs w:val="24"/>
        </w:rPr>
        <w:t xml:space="preserve">secondary progressive MS (SPMS) </w:t>
      </w:r>
      <w:r w:rsidRPr="00482DAF">
        <w:rPr>
          <w:rFonts w:ascii="Arial" w:hAnsi="Arial" w:cs="Arial"/>
          <w:sz w:val="24"/>
          <w:szCs w:val="24"/>
        </w:rPr>
        <w:t xml:space="preserve">patients </w:t>
      </w:r>
      <w:r w:rsidR="00A50C28" w:rsidRPr="00482DAF">
        <w:rPr>
          <w:rFonts w:ascii="Arial" w:hAnsi="Arial" w:cs="Arial"/>
          <w:sz w:val="24"/>
          <w:szCs w:val="24"/>
        </w:rPr>
        <w:t xml:space="preserve">enrolled in a randomized placebo controlled trial of daily </w:t>
      </w:r>
      <w:r w:rsidR="00A24987" w:rsidRPr="00482DAF">
        <w:rPr>
          <w:rFonts w:ascii="Arial" w:hAnsi="Arial" w:cs="Arial"/>
          <w:sz w:val="24"/>
          <w:szCs w:val="24"/>
        </w:rPr>
        <w:t>oral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r w:rsidRPr="00482DAF">
        <w:rPr>
          <w:rFonts w:ascii="Arial" w:hAnsi="Arial" w:cs="Arial"/>
          <w:sz w:val="24"/>
          <w:szCs w:val="24"/>
        </w:rPr>
        <w:t>LA</w:t>
      </w:r>
      <w:r w:rsidR="00A50C28" w:rsidRPr="00482DAF">
        <w:rPr>
          <w:rFonts w:ascii="Arial" w:hAnsi="Arial" w:cs="Arial"/>
          <w:sz w:val="24"/>
          <w:szCs w:val="24"/>
        </w:rPr>
        <w:t>.</w:t>
      </w:r>
      <w:del w:id="46" w:author="Rebecca Spain" w:date="2017-05-03T16:24:00Z">
        <w:r w:rsidR="007313EE" w:rsidRPr="00482DAF" w:rsidDel="007B3F52">
          <w:rPr>
            <w:rFonts w:ascii="Arial" w:hAnsi="Arial" w:cs="Arial"/>
            <w:sz w:val="24"/>
            <w:szCs w:val="24"/>
          </w:rPr>
          <w:delText xml:space="preserve"> </w:delText>
        </w:r>
        <w:r w:rsidRPr="00482DAF" w:rsidDel="007B3F52">
          <w:rPr>
            <w:rFonts w:ascii="Arial" w:hAnsi="Arial" w:cs="Arial"/>
            <w:sz w:val="24"/>
            <w:szCs w:val="24"/>
          </w:rPr>
          <w:delText>See the companion article for full study details</w:delText>
        </w:r>
      </w:del>
      <w:r w:rsidRPr="00482DAF">
        <w:rPr>
          <w:rFonts w:ascii="Arial" w:hAnsi="Arial" w:cs="Arial"/>
          <w:sz w:val="24"/>
          <w:szCs w:val="24"/>
        </w:rPr>
        <w:t xml:space="preserve">. </w:t>
      </w:r>
      <w:r w:rsidR="00A50C28" w:rsidRPr="00482DAF">
        <w:rPr>
          <w:rFonts w:ascii="Arial" w:hAnsi="Arial" w:cs="Arial"/>
          <w:sz w:val="24"/>
          <w:szCs w:val="24"/>
        </w:rPr>
        <w:t>The study</w:t>
      </w:r>
      <w:r w:rsidRPr="00482DAF">
        <w:rPr>
          <w:rFonts w:ascii="Arial" w:hAnsi="Arial" w:cs="Arial"/>
          <w:sz w:val="24"/>
          <w:szCs w:val="24"/>
        </w:rPr>
        <w:t xml:space="preserve"> was approved </w:t>
      </w:r>
      <w:r w:rsidR="00A50C28" w:rsidRPr="00482DAF">
        <w:rPr>
          <w:rFonts w:ascii="Arial" w:hAnsi="Arial" w:cs="Arial"/>
          <w:sz w:val="24"/>
          <w:szCs w:val="24"/>
        </w:rPr>
        <w:t>by the</w:t>
      </w:r>
      <w:r w:rsidR="008B6533" w:rsidRPr="00482DAF">
        <w:rPr>
          <w:rFonts w:ascii="Arial" w:hAnsi="Arial" w:cs="Arial"/>
          <w:sz w:val="24"/>
          <w:szCs w:val="24"/>
        </w:rPr>
        <w:t xml:space="preserve"> </w:t>
      </w:r>
      <w:r w:rsidR="00091930" w:rsidRPr="00482DAF">
        <w:rPr>
          <w:rFonts w:ascii="Arial" w:hAnsi="Arial" w:cs="Arial"/>
          <w:sz w:val="24"/>
          <w:szCs w:val="24"/>
        </w:rPr>
        <w:t xml:space="preserve">Veterans Affairs Portland Health Care System </w:t>
      </w:r>
      <w:r w:rsidR="008B6533" w:rsidRPr="00482DAF">
        <w:rPr>
          <w:rFonts w:ascii="Arial" w:hAnsi="Arial" w:cs="Arial"/>
          <w:sz w:val="24"/>
          <w:szCs w:val="24"/>
        </w:rPr>
        <w:t>&amp;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r w:rsidR="00091930" w:rsidRPr="00482DAF">
        <w:rPr>
          <w:rFonts w:ascii="Arial" w:hAnsi="Arial" w:cs="Arial"/>
          <w:sz w:val="24"/>
          <w:szCs w:val="24"/>
        </w:rPr>
        <w:t>Oregon Health &amp; Science University Institutional Review Boards</w:t>
      </w:r>
      <w:r w:rsidR="00A50C28" w:rsidRPr="00482DAF">
        <w:rPr>
          <w:rFonts w:ascii="Arial" w:hAnsi="Arial" w:cs="Arial"/>
          <w:b/>
          <w:sz w:val="24"/>
          <w:szCs w:val="24"/>
        </w:rPr>
        <w:t>.</w:t>
      </w:r>
      <w:r w:rsidR="00A50C28" w:rsidRPr="00482DAF">
        <w:rPr>
          <w:rFonts w:ascii="Arial" w:hAnsi="Arial" w:cs="Arial"/>
          <w:sz w:val="24"/>
          <w:szCs w:val="24"/>
        </w:rPr>
        <w:t xml:space="preserve"> Patients arrived </w:t>
      </w:r>
      <w:del w:id="47" w:author="Rebecca Spain" w:date="2017-05-03T16:24:00Z">
        <w:r w:rsidR="00091930" w:rsidRPr="00482DAF" w:rsidDel="007B3F52">
          <w:rPr>
            <w:rFonts w:ascii="Arial" w:hAnsi="Arial" w:cs="Arial"/>
            <w:sz w:val="24"/>
            <w:szCs w:val="24"/>
          </w:rPr>
          <w:delText xml:space="preserve">for the PK draws 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in the fasted state for the prior 10 hours, and a pre-dose </w:t>
      </w:r>
      <w:r w:rsidR="00091930" w:rsidRPr="00482DAF">
        <w:rPr>
          <w:rFonts w:ascii="Arial" w:hAnsi="Arial" w:cs="Arial"/>
          <w:sz w:val="24"/>
          <w:szCs w:val="24"/>
        </w:rPr>
        <w:t xml:space="preserve">sample </w:t>
      </w:r>
      <w:r w:rsidR="008B6533" w:rsidRPr="00482DAF">
        <w:rPr>
          <w:rFonts w:ascii="Arial" w:hAnsi="Arial" w:cs="Arial"/>
          <w:sz w:val="24"/>
          <w:szCs w:val="24"/>
        </w:rPr>
        <w:t>was</w:t>
      </w:r>
      <w:r w:rsidR="00A50C28" w:rsidRPr="00482DAF">
        <w:rPr>
          <w:rFonts w:ascii="Arial" w:hAnsi="Arial" w:cs="Arial"/>
          <w:sz w:val="24"/>
          <w:szCs w:val="24"/>
        </w:rPr>
        <w:t xml:space="preserve"> taken. Patients </w:t>
      </w:r>
      <w:del w:id="48" w:author="Rebecca Spain" w:date="2017-05-03T16:24:00Z">
        <w:r w:rsidR="00A50C28" w:rsidRPr="00482DAF" w:rsidDel="007B3F52">
          <w:rPr>
            <w:rFonts w:ascii="Arial" w:hAnsi="Arial" w:cs="Arial"/>
            <w:sz w:val="24"/>
            <w:szCs w:val="24"/>
          </w:rPr>
          <w:delText xml:space="preserve">then 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ate a meal immediately followed by 1200mg </w:t>
      </w:r>
      <w:r w:rsidR="00A24987" w:rsidRPr="00482DAF">
        <w:rPr>
          <w:rFonts w:ascii="Arial" w:hAnsi="Arial" w:cs="Arial"/>
          <w:sz w:val="24"/>
          <w:szCs w:val="24"/>
        </w:rPr>
        <w:t xml:space="preserve">racemic </w:t>
      </w:r>
      <w:r w:rsidR="00091930" w:rsidRPr="00482DAF">
        <w:rPr>
          <w:rFonts w:ascii="Arial" w:hAnsi="Arial" w:cs="Arial"/>
          <w:sz w:val="24"/>
          <w:szCs w:val="24"/>
        </w:rPr>
        <w:t>LA</w:t>
      </w:r>
      <w:r w:rsidR="00A50C28" w:rsidRPr="00482DAF">
        <w:rPr>
          <w:rFonts w:ascii="Arial" w:hAnsi="Arial" w:cs="Arial"/>
          <w:sz w:val="24"/>
          <w:szCs w:val="24"/>
        </w:rPr>
        <w:t xml:space="preserve"> (Pure Encapsulations, Sudbury, MA). </w:t>
      </w:r>
      <w:del w:id="49" w:author="Rebecca Spain" w:date="2017-05-03T16:25:00Z">
        <w:r w:rsidR="00A50C28" w:rsidRPr="00482DAF" w:rsidDel="007B3F52">
          <w:rPr>
            <w:rFonts w:ascii="Arial" w:hAnsi="Arial" w:cs="Arial"/>
            <w:sz w:val="24"/>
            <w:szCs w:val="24"/>
          </w:rPr>
          <w:delText xml:space="preserve">Additional </w:delText>
        </w:r>
      </w:del>
      <w:ins w:id="50" w:author="Rebecca Spain" w:date="2017-05-03T16:25:00Z">
        <w:r w:rsidR="007B3F52">
          <w:rPr>
            <w:rFonts w:ascii="Arial" w:hAnsi="Arial" w:cs="Arial"/>
            <w:sz w:val="24"/>
            <w:szCs w:val="24"/>
          </w:rPr>
          <w:t>B</w:t>
        </w:r>
      </w:ins>
      <w:del w:id="51" w:author="Rebecca Spain" w:date="2017-05-03T16:25:00Z">
        <w:r w:rsidR="00A50C28" w:rsidRPr="00482DAF" w:rsidDel="007B3F52">
          <w:rPr>
            <w:rFonts w:ascii="Arial" w:hAnsi="Arial" w:cs="Arial"/>
            <w:sz w:val="24"/>
            <w:szCs w:val="24"/>
          </w:rPr>
          <w:delText>b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lood draws occurred at 30, 60, 90, 120, and 240 minutes post dose. Blood was allowed to clot at room temperature, </w:t>
      </w:r>
      <w:r w:rsidR="008B5D23" w:rsidRPr="00482DAF">
        <w:rPr>
          <w:rFonts w:ascii="Arial" w:hAnsi="Arial" w:cs="Arial"/>
          <w:sz w:val="24"/>
          <w:szCs w:val="24"/>
        </w:rPr>
        <w:t>serum separated</w:t>
      </w:r>
      <w:r w:rsidR="00A50C28" w:rsidRPr="00482DAF">
        <w:rPr>
          <w:rFonts w:ascii="Arial" w:hAnsi="Arial" w:cs="Arial"/>
          <w:sz w:val="24"/>
          <w:szCs w:val="24"/>
        </w:rPr>
        <w:t xml:space="preserve"> by centrifugation, and stored at -80º Celsius until </w:t>
      </w:r>
      <w:r w:rsidR="00091930" w:rsidRPr="00482DAF">
        <w:rPr>
          <w:rFonts w:ascii="Arial" w:hAnsi="Arial" w:cs="Arial"/>
          <w:sz w:val="24"/>
          <w:szCs w:val="24"/>
        </w:rPr>
        <w:t xml:space="preserve">batch </w:t>
      </w:r>
      <w:r w:rsidR="00A50C28" w:rsidRPr="00482DAF">
        <w:rPr>
          <w:rFonts w:ascii="Arial" w:hAnsi="Arial" w:cs="Arial"/>
          <w:sz w:val="24"/>
          <w:szCs w:val="24"/>
        </w:rPr>
        <w:t>analysis by mass spectromet</w:t>
      </w:r>
      <w:r w:rsidR="00C57718" w:rsidRPr="00482DAF">
        <w:rPr>
          <w:rFonts w:ascii="Arial" w:hAnsi="Arial" w:cs="Arial"/>
          <w:sz w:val="24"/>
          <w:szCs w:val="24"/>
        </w:rPr>
        <w:t>ry</w:t>
      </w:r>
      <w:r w:rsidR="00A50C28" w:rsidRPr="00482DAF">
        <w:rPr>
          <w:rFonts w:ascii="Arial" w:hAnsi="Arial" w:cs="Arial"/>
          <w:sz w:val="24"/>
          <w:szCs w:val="24"/>
        </w:rPr>
        <w:t>.</w:t>
      </w:r>
      <w:r w:rsidR="002C74A1" w:rsidRPr="00482DAF">
        <w:rPr>
          <w:rFonts w:ascii="Arial" w:hAnsi="Arial" w:cs="Arial"/>
          <w:sz w:val="24"/>
          <w:szCs w:val="24"/>
          <w:vertAlign w:val="superscript"/>
        </w:rPr>
        <w:t>3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</w:p>
    <w:p w14:paraId="4CEE801F" w14:textId="619E6DCA" w:rsidR="00A50C28" w:rsidRPr="00482DAF" w:rsidRDefault="00A50C28" w:rsidP="00482DAF">
      <w:p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Non-compartmental analysis </w:t>
      </w:r>
      <w:del w:id="52" w:author="Rebecca Spain" w:date="2017-05-03T16:27:00Z">
        <w:r w:rsidRPr="00482DAF" w:rsidDel="007B3F52">
          <w:rPr>
            <w:rFonts w:ascii="Arial" w:hAnsi="Arial" w:cs="Arial"/>
            <w:sz w:val="24"/>
            <w:szCs w:val="24"/>
          </w:rPr>
          <w:delText xml:space="preserve">was used to </w:delText>
        </w:r>
      </w:del>
      <w:r w:rsidRPr="00482DAF">
        <w:rPr>
          <w:rFonts w:ascii="Arial" w:hAnsi="Arial" w:cs="Arial"/>
          <w:sz w:val="24"/>
          <w:szCs w:val="24"/>
        </w:rPr>
        <w:t>determine</w:t>
      </w:r>
      <w:ins w:id="53" w:author="Rebecca Spain" w:date="2017-05-03T16:27:00Z">
        <w:r w:rsidR="007B3F52">
          <w:rPr>
            <w:rFonts w:ascii="Arial" w:hAnsi="Arial" w:cs="Arial"/>
            <w:sz w:val="24"/>
            <w:szCs w:val="24"/>
          </w:rPr>
          <w:t>d</w:t>
        </w:r>
      </w:ins>
      <w:r w:rsidRPr="00482DAF">
        <w:rPr>
          <w:rFonts w:ascii="Arial" w:hAnsi="Arial" w:cs="Arial"/>
          <w:sz w:val="24"/>
          <w:szCs w:val="24"/>
        </w:rPr>
        <w:t xml:space="preserve"> pertinent </w:t>
      </w:r>
      <w:del w:id="54" w:author="Rebecca Spain" w:date="2017-05-03T16:27:00Z">
        <w:r w:rsidRPr="00482DAF" w:rsidDel="007B3F52">
          <w:rPr>
            <w:rFonts w:ascii="Arial" w:hAnsi="Arial" w:cs="Arial"/>
            <w:sz w:val="24"/>
            <w:szCs w:val="24"/>
          </w:rPr>
          <w:delText xml:space="preserve">pharmacokinetic </w:delText>
        </w:r>
      </w:del>
      <w:ins w:id="55" w:author="Rebecca Spain" w:date="2017-05-03T16:27:00Z">
        <w:r w:rsidR="007B3F52">
          <w:rPr>
            <w:rFonts w:ascii="Arial" w:hAnsi="Arial" w:cs="Arial"/>
            <w:sz w:val="24"/>
            <w:szCs w:val="24"/>
          </w:rPr>
          <w:t>PK</w:t>
        </w:r>
        <w:r w:rsidR="007B3F52" w:rsidRPr="00482DAF">
          <w:rPr>
            <w:rFonts w:ascii="Arial" w:hAnsi="Arial" w:cs="Arial"/>
            <w:sz w:val="24"/>
            <w:szCs w:val="24"/>
          </w:rPr>
          <w:t xml:space="preserve"> </w:t>
        </w:r>
      </w:ins>
      <w:r w:rsidRPr="00482DAF">
        <w:rPr>
          <w:rFonts w:ascii="Arial" w:hAnsi="Arial" w:cs="Arial"/>
          <w:sz w:val="24"/>
          <w:szCs w:val="24"/>
        </w:rPr>
        <w:t>parameters including peak concentration</w:t>
      </w:r>
      <w:r w:rsidR="00A24987" w:rsidRPr="00482DAF">
        <w:rPr>
          <w:rFonts w:ascii="Arial" w:hAnsi="Arial" w:cs="Arial"/>
          <w:sz w:val="24"/>
          <w:szCs w:val="24"/>
        </w:rPr>
        <w:t xml:space="preserve"> (Cm</w:t>
      </w:r>
      <w:r w:rsidR="008B6533" w:rsidRPr="00482DAF">
        <w:rPr>
          <w:rFonts w:ascii="Arial" w:hAnsi="Arial" w:cs="Arial"/>
          <w:sz w:val="24"/>
          <w:szCs w:val="24"/>
        </w:rPr>
        <w:t>ax)</w:t>
      </w:r>
      <w:r w:rsidRPr="00482DAF">
        <w:rPr>
          <w:rFonts w:ascii="Arial" w:hAnsi="Arial" w:cs="Arial"/>
          <w:sz w:val="24"/>
          <w:szCs w:val="24"/>
        </w:rPr>
        <w:t>, time at peak concentration</w:t>
      </w:r>
      <w:r w:rsidR="008B6533" w:rsidRPr="00482DAF">
        <w:rPr>
          <w:rFonts w:ascii="Arial" w:hAnsi="Arial" w:cs="Arial"/>
          <w:sz w:val="24"/>
          <w:szCs w:val="24"/>
        </w:rPr>
        <w:t xml:space="preserve"> </w:t>
      </w:r>
      <w:r w:rsidR="00A24987" w:rsidRPr="00482DAF">
        <w:rPr>
          <w:rFonts w:ascii="Arial" w:hAnsi="Arial" w:cs="Arial"/>
          <w:sz w:val="24"/>
          <w:szCs w:val="24"/>
        </w:rPr>
        <w:t>(Tm</w:t>
      </w:r>
      <w:r w:rsidR="008B6533" w:rsidRPr="00482DAF">
        <w:rPr>
          <w:rFonts w:ascii="Arial" w:hAnsi="Arial" w:cs="Arial"/>
          <w:sz w:val="24"/>
          <w:szCs w:val="24"/>
        </w:rPr>
        <w:t>ax)</w:t>
      </w:r>
      <w:r w:rsidRPr="00482DAF">
        <w:rPr>
          <w:rFonts w:ascii="Arial" w:hAnsi="Arial" w:cs="Arial"/>
          <w:sz w:val="24"/>
          <w:szCs w:val="24"/>
        </w:rPr>
        <w:t xml:space="preserve">, and observed bioavailability based on area-under-the-curve </w:t>
      </w:r>
      <w:r w:rsidR="00091930" w:rsidRPr="00482DAF">
        <w:rPr>
          <w:rFonts w:ascii="Arial" w:hAnsi="Arial" w:cs="Arial"/>
          <w:sz w:val="24"/>
          <w:szCs w:val="24"/>
        </w:rPr>
        <w:t xml:space="preserve">(AUC) </w:t>
      </w:r>
      <w:r w:rsidR="00C64AD1" w:rsidRPr="00482DAF">
        <w:rPr>
          <w:rFonts w:ascii="Arial" w:hAnsi="Arial" w:cs="Arial"/>
          <w:sz w:val="24"/>
          <w:szCs w:val="24"/>
        </w:rPr>
        <w:t>using common pharmacodynamics calculations</w:t>
      </w:r>
      <w:r w:rsidR="00A24987" w:rsidRPr="00482DAF">
        <w:rPr>
          <w:rFonts w:ascii="Arial" w:hAnsi="Arial" w:cs="Arial"/>
          <w:sz w:val="24"/>
          <w:szCs w:val="24"/>
        </w:rPr>
        <w:t>.</w:t>
      </w:r>
      <w:r w:rsidRPr="00482DAF">
        <w:rPr>
          <w:rFonts w:ascii="Arial" w:hAnsi="Arial" w:cs="Arial"/>
          <w:sz w:val="24"/>
          <w:szCs w:val="24"/>
        </w:rPr>
        <w:t xml:space="preserve"> </w:t>
      </w:r>
      <w:del w:id="56" w:author="Rebecca Spain" w:date="2017-05-03T16:28:00Z">
        <w:r w:rsidRPr="00482DAF" w:rsidDel="00DC3A7F">
          <w:rPr>
            <w:rFonts w:ascii="Arial" w:hAnsi="Arial" w:cs="Arial"/>
            <w:sz w:val="24"/>
            <w:szCs w:val="24"/>
          </w:rPr>
          <w:delText xml:space="preserve">Differences in </w:delText>
        </w:r>
      </w:del>
      <w:ins w:id="57" w:author="Rebecca Spain" w:date="2017-05-03T16:28:00Z">
        <w:r w:rsidR="00DC3A7F">
          <w:rPr>
            <w:rFonts w:ascii="Arial" w:hAnsi="Arial" w:cs="Arial"/>
            <w:sz w:val="24"/>
            <w:szCs w:val="24"/>
          </w:rPr>
          <w:t xml:space="preserve"> </w:t>
        </w:r>
      </w:ins>
      <w:del w:id="58" w:author="Rebecca Spain" w:date="2017-05-03T16:28:00Z">
        <w:r w:rsidRPr="00482DAF" w:rsidDel="00DC3A7F">
          <w:rPr>
            <w:rFonts w:ascii="Arial" w:hAnsi="Arial" w:cs="Arial"/>
            <w:sz w:val="24"/>
            <w:szCs w:val="24"/>
          </w:rPr>
          <w:delText>b</w:delText>
        </w:r>
      </w:del>
      <w:ins w:id="59" w:author="Rebecca Spain" w:date="2017-05-03T16:28:00Z">
        <w:r w:rsidR="00DC3A7F">
          <w:rPr>
            <w:rFonts w:ascii="Arial" w:hAnsi="Arial" w:cs="Arial"/>
            <w:sz w:val="24"/>
            <w:szCs w:val="24"/>
          </w:rPr>
          <w:t>B</w:t>
        </w:r>
      </w:ins>
      <w:r w:rsidRPr="00482DAF">
        <w:rPr>
          <w:rFonts w:ascii="Arial" w:hAnsi="Arial" w:cs="Arial"/>
          <w:sz w:val="24"/>
          <w:szCs w:val="24"/>
        </w:rPr>
        <w:t xml:space="preserve">aseline and </w:t>
      </w:r>
      <w:r w:rsidR="00834707" w:rsidRPr="00482DAF">
        <w:rPr>
          <w:rFonts w:ascii="Arial" w:hAnsi="Arial" w:cs="Arial"/>
          <w:sz w:val="24"/>
          <w:szCs w:val="24"/>
        </w:rPr>
        <w:t>1 year</w:t>
      </w:r>
      <w:r w:rsidRPr="00482DAF">
        <w:rPr>
          <w:rFonts w:ascii="Arial" w:hAnsi="Arial" w:cs="Arial"/>
          <w:sz w:val="24"/>
          <w:szCs w:val="24"/>
        </w:rPr>
        <w:t xml:space="preserve"> </w:t>
      </w:r>
      <w:del w:id="60" w:author="Rebecca Spain" w:date="2017-05-03T16:29:00Z">
        <w:r w:rsidRPr="00482DAF" w:rsidDel="00DC3A7F">
          <w:rPr>
            <w:rFonts w:ascii="Arial" w:hAnsi="Arial" w:cs="Arial"/>
            <w:sz w:val="24"/>
            <w:szCs w:val="24"/>
          </w:rPr>
          <w:delText xml:space="preserve">measures </w:delText>
        </w:r>
      </w:del>
      <w:ins w:id="61" w:author="Rebecca Spain" w:date="2017-05-03T16:29:00Z">
        <w:r w:rsidR="00DC3A7F">
          <w:rPr>
            <w:rFonts w:ascii="Arial" w:hAnsi="Arial" w:cs="Arial"/>
            <w:sz w:val="24"/>
            <w:szCs w:val="24"/>
          </w:rPr>
          <w:t xml:space="preserve"> </w:t>
        </w:r>
        <w:r w:rsidR="00DC3A7F">
          <w:rPr>
            <w:rFonts w:ascii="Arial" w:hAnsi="Arial" w:cs="Arial"/>
            <w:sz w:val="24"/>
            <w:szCs w:val="24"/>
          </w:rPr>
          <w:lastRenderedPageBreak/>
          <w:t xml:space="preserve">differences </w:t>
        </w:r>
      </w:ins>
      <w:r w:rsidRPr="00482DAF">
        <w:rPr>
          <w:rFonts w:ascii="Arial" w:hAnsi="Arial" w:cs="Arial"/>
          <w:sz w:val="24"/>
          <w:szCs w:val="24"/>
        </w:rPr>
        <w:t xml:space="preserve">were assessed using mixed-models to account for serial correlation in the repeated measures and </w:t>
      </w:r>
      <w:r w:rsidR="008D147F" w:rsidRPr="00482DAF">
        <w:rPr>
          <w:rFonts w:ascii="Arial" w:hAnsi="Arial" w:cs="Arial"/>
          <w:sz w:val="24"/>
          <w:szCs w:val="24"/>
        </w:rPr>
        <w:t xml:space="preserve">accommodate </w:t>
      </w:r>
      <w:r w:rsidRPr="00482DAF">
        <w:rPr>
          <w:rFonts w:ascii="Arial" w:hAnsi="Arial" w:cs="Arial"/>
          <w:sz w:val="24"/>
          <w:szCs w:val="24"/>
        </w:rPr>
        <w:t xml:space="preserve">subjects with missing data at </w:t>
      </w:r>
      <w:r w:rsidR="00834707" w:rsidRPr="00482DAF">
        <w:rPr>
          <w:rFonts w:ascii="Arial" w:hAnsi="Arial" w:cs="Arial"/>
          <w:sz w:val="24"/>
          <w:szCs w:val="24"/>
        </w:rPr>
        <w:t>1 year</w:t>
      </w:r>
      <w:r w:rsidRPr="00482DAF">
        <w:rPr>
          <w:rFonts w:ascii="Arial" w:hAnsi="Arial" w:cs="Arial"/>
          <w:sz w:val="24"/>
          <w:szCs w:val="24"/>
        </w:rPr>
        <w:t>.</w:t>
      </w:r>
      <w:r w:rsidR="00834707" w:rsidRPr="00482DAF">
        <w:rPr>
          <w:rFonts w:ascii="Arial" w:hAnsi="Arial" w:cs="Arial"/>
          <w:sz w:val="24"/>
          <w:szCs w:val="24"/>
        </w:rPr>
        <w:t xml:space="preserve"> </w:t>
      </w:r>
    </w:p>
    <w:p w14:paraId="7DF28923" w14:textId="77777777" w:rsidR="00F52833" w:rsidRDefault="00F52833" w:rsidP="00482DAF">
      <w:pPr>
        <w:spacing w:line="480" w:lineRule="auto"/>
        <w:rPr>
          <w:ins w:id="62" w:author="Rebecca Spain" w:date="2017-05-03T14:23:00Z"/>
          <w:rFonts w:ascii="Arial" w:hAnsi="Arial" w:cs="Arial"/>
          <w:sz w:val="24"/>
          <w:szCs w:val="24"/>
        </w:rPr>
      </w:pPr>
      <w:ins w:id="63" w:author="Rebecca Spain" w:date="2017-05-03T14:23:00Z">
        <w:r>
          <w:rPr>
            <w:rFonts w:ascii="Arial" w:hAnsi="Arial" w:cs="Arial"/>
            <w:sz w:val="24"/>
            <w:szCs w:val="24"/>
          </w:rPr>
          <w:t>Results</w:t>
        </w:r>
      </w:ins>
    </w:p>
    <w:p w14:paraId="74B5F6C8" w14:textId="0701218F" w:rsidR="004B30B9" w:rsidRDefault="00834707" w:rsidP="00482DAF">
      <w:pPr>
        <w:spacing w:line="480" w:lineRule="auto"/>
        <w:rPr>
          <w:ins w:id="64" w:author="Rebecca Spain" w:date="2017-05-03T14:49:00Z"/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Fifty-four</w:t>
      </w:r>
      <w:r w:rsidR="00A50C28" w:rsidRPr="00482DAF">
        <w:rPr>
          <w:rFonts w:ascii="Arial" w:hAnsi="Arial" w:cs="Arial"/>
          <w:sz w:val="24"/>
          <w:szCs w:val="24"/>
        </w:rPr>
        <w:t xml:space="preserve"> patients were randomized </w:t>
      </w:r>
      <w:del w:id="65" w:author="Rebecca Spain" w:date="2017-05-03T16:29:00Z">
        <w:r w:rsidR="00091930" w:rsidRPr="00482DAF" w:rsidDel="00DC3A7F">
          <w:rPr>
            <w:rFonts w:ascii="Arial" w:hAnsi="Arial" w:cs="Arial"/>
            <w:sz w:val="24"/>
            <w:szCs w:val="24"/>
          </w:rPr>
          <w:delText>to</w:delText>
        </w:r>
      </w:del>
      <w:ins w:id="66" w:author="Rebecca Spain" w:date="2017-05-03T16:29:00Z">
        <w:r w:rsidR="00DC3A7F">
          <w:rPr>
            <w:rFonts w:ascii="Arial" w:hAnsi="Arial" w:cs="Arial"/>
            <w:sz w:val="24"/>
            <w:szCs w:val="24"/>
          </w:rPr>
          <w:t xml:space="preserve"> in</w:t>
        </w:r>
      </w:ins>
      <w:r w:rsidR="00091930" w:rsidRPr="00482DAF">
        <w:rPr>
          <w:rFonts w:ascii="Arial" w:hAnsi="Arial" w:cs="Arial"/>
          <w:sz w:val="24"/>
          <w:szCs w:val="24"/>
        </w:rPr>
        <w:t xml:space="preserve"> the parent trial, </w:t>
      </w:r>
      <w:r w:rsidR="00A50C28" w:rsidRPr="00482DAF">
        <w:rPr>
          <w:rFonts w:ascii="Arial" w:hAnsi="Arial" w:cs="Arial"/>
          <w:sz w:val="24"/>
          <w:szCs w:val="24"/>
        </w:rPr>
        <w:t xml:space="preserve">and </w:t>
      </w:r>
      <w:r w:rsidR="00237960" w:rsidRPr="00482DAF">
        <w:rPr>
          <w:rFonts w:ascii="Arial" w:hAnsi="Arial" w:cs="Arial"/>
          <w:sz w:val="24"/>
          <w:szCs w:val="24"/>
        </w:rPr>
        <w:t xml:space="preserve">of the 28 assigned to LA, </w:t>
      </w:r>
      <w:r w:rsidR="00A50C28" w:rsidRPr="00482DAF">
        <w:rPr>
          <w:rFonts w:ascii="Arial" w:hAnsi="Arial" w:cs="Arial"/>
          <w:sz w:val="24"/>
          <w:szCs w:val="24"/>
        </w:rPr>
        <w:t xml:space="preserve">27 </w:t>
      </w:r>
      <w:del w:id="67" w:author="Rebecca Spain" w:date="2017-05-03T16:29:00Z">
        <w:r w:rsidR="00A50C28" w:rsidRPr="00482DAF" w:rsidDel="00DC3A7F">
          <w:rPr>
            <w:rFonts w:ascii="Arial" w:hAnsi="Arial" w:cs="Arial"/>
            <w:sz w:val="24"/>
            <w:szCs w:val="24"/>
          </w:rPr>
          <w:delText xml:space="preserve">patients 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took at least 1 dose of LA and were included in </w:t>
      </w:r>
      <w:del w:id="68" w:author="Rebecca Spain" w:date="2017-05-03T16:30:00Z">
        <w:r w:rsidR="00A50C28" w:rsidRPr="00482DAF" w:rsidDel="00DC3A7F">
          <w:rPr>
            <w:rFonts w:ascii="Arial" w:hAnsi="Arial" w:cs="Arial"/>
            <w:sz w:val="24"/>
            <w:szCs w:val="24"/>
          </w:rPr>
          <w:delText>the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 PK analysis. </w:t>
      </w:r>
      <w:r w:rsidR="00091930" w:rsidRPr="00482DAF">
        <w:rPr>
          <w:rFonts w:ascii="Arial" w:hAnsi="Arial" w:cs="Arial"/>
          <w:sz w:val="24"/>
          <w:szCs w:val="24"/>
        </w:rPr>
        <w:t xml:space="preserve">Patients </w:t>
      </w:r>
      <w:r w:rsidR="00A50C28" w:rsidRPr="00482DAF">
        <w:rPr>
          <w:rFonts w:ascii="Arial" w:hAnsi="Arial" w:cs="Arial"/>
          <w:sz w:val="24"/>
          <w:szCs w:val="24"/>
        </w:rPr>
        <w:t xml:space="preserve">demonstrated </w:t>
      </w:r>
      <w:del w:id="69" w:author="Rebecca Spain" w:date="2017-05-03T16:30:00Z">
        <w:r w:rsidR="00A50C28" w:rsidRPr="00482DAF" w:rsidDel="00DC3A7F">
          <w:rPr>
            <w:rFonts w:ascii="Arial" w:hAnsi="Arial" w:cs="Arial"/>
            <w:sz w:val="24"/>
            <w:szCs w:val="24"/>
          </w:rPr>
          <w:delText>&gt;80</w:delText>
        </w:r>
      </w:del>
      <w:ins w:id="70" w:author="Rebecca Spain" w:date="2017-05-03T16:30:00Z">
        <w:r w:rsidR="00DC3A7F">
          <w:rPr>
            <w:rFonts w:ascii="Arial" w:hAnsi="Arial" w:cs="Arial"/>
            <w:sz w:val="24"/>
            <w:szCs w:val="24"/>
          </w:rPr>
          <w:t xml:space="preserve"> 87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% compliance by pill counts. Average age </w:t>
      </w:r>
      <w:r w:rsidR="005F149D" w:rsidRPr="00482DAF">
        <w:rPr>
          <w:rFonts w:ascii="Arial" w:hAnsi="Arial" w:cs="Arial"/>
          <w:sz w:val="24"/>
          <w:szCs w:val="24"/>
        </w:rPr>
        <w:t xml:space="preserve">of the </w:t>
      </w:r>
      <w:r w:rsidR="00A24987" w:rsidRPr="00482DAF">
        <w:rPr>
          <w:rFonts w:ascii="Arial" w:hAnsi="Arial" w:cs="Arial"/>
          <w:sz w:val="24"/>
          <w:szCs w:val="24"/>
        </w:rPr>
        <w:t>LA cohort</w:t>
      </w:r>
      <w:r w:rsidR="005F149D" w:rsidRPr="00482DAF">
        <w:rPr>
          <w:rFonts w:ascii="Arial" w:hAnsi="Arial" w:cs="Arial"/>
          <w:sz w:val="24"/>
          <w:szCs w:val="24"/>
        </w:rPr>
        <w:t xml:space="preserve"> </w:t>
      </w:r>
      <w:r w:rsidR="00A50C28" w:rsidRPr="00482DAF">
        <w:rPr>
          <w:rFonts w:ascii="Arial" w:hAnsi="Arial" w:cs="Arial"/>
          <w:sz w:val="24"/>
          <w:szCs w:val="24"/>
        </w:rPr>
        <w:t>was 57.9 (SD 6.7) years, 59% were female, and 96% Caucasian. Average disease duration was 30.9 (SD 9.3) years and median Expanded Disability Status Scale 5.5</w:t>
      </w:r>
      <w:r w:rsidRPr="00482DAF">
        <w:rPr>
          <w:rFonts w:ascii="Arial" w:hAnsi="Arial" w:cs="Arial"/>
          <w:sz w:val="24"/>
          <w:szCs w:val="24"/>
        </w:rPr>
        <w:t xml:space="preserve"> (range 3.0 -8.0)</w:t>
      </w:r>
      <w:r w:rsidR="00A50C28" w:rsidRPr="00482DAF">
        <w:rPr>
          <w:rFonts w:ascii="Arial" w:hAnsi="Arial" w:cs="Arial"/>
          <w:sz w:val="24"/>
          <w:szCs w:val="24"/>
        </w:rPr>
        <w:t>. Me</w:t>
      </w:r>
      <w:r w:rsidRPr="00482DAF">
        <w:rPr>
          <w:rFonts w:ascii="Arial" w:hAnsi="Arial" w:cs="Arial"/>
          <w:sz w:val="24"/>
          <w:szCs w:val="24"/>
        </w:rPr>
        <w:t>an baseline Cmax</w:t>
      </w:r>
      <w:r w:rsidR="00A50C28" w:rsidRPr="00482DAF">
        <w:rPr>
          <w:rFonts w:ascii="Arial" w:hAnsi="Arial" w:cs="Arial"/>
          <w:sz w:val="24"/>
          <w:szCs w:val="24"/>
        </w:rPr>
        <w:t xml:space="preserve"> was 14.9 ± </w:t>
      </w:r>
      <w:r w:rsidR="008D147F" w:rsidRPr="00482DAF">
        <w:rPr>
          <w:rFonts w:ascii="Arial" w:hAnsi="Arial" w:cs="Arial"/>
          <w:sz w:val="24"/>
          <w:szCs w:val="24"/>
        </w:rPr>
        <w:t>11.9</w:t>
      </w:r>
      <w:r w:rsidR="00A50C28" w:rsidRPr="00482DAF">
        <w:rPr>
          <w:rFonts w:ascii="Arial" w:hAnsi="Arial" w:cs="Arial"/>
          <w:sz w:val="24"/>
          <w:szCs w:val="24"/>
        </w:rPr>
        <w:t xml:space="preserve"> nmol/mL with a non-significant reduction at </w:t>
      </w:r>
      <w:r w:rsidRPr="00482DAF">
        <w:rPr>
          <w:rFonts w:ascii="Arial" w:hAnsi="Arial" w:cs="Arial"/>
          <w:sz w:val="24"/>
          <w:szCs w:val="24"/>
        </w:rPr>
        <w:t>1 year (</w:t>
      </w:r>
      <w:r w:rsidR="00A50C28" w:rsidRPr="00482DAF">
        <w:rPr>
          <w:rFonts w:ascii="Arial" w:hAnsi="Arial" w:cs="Arial"/>
          <w:sz w:val="24"/>
          <w:szCs w:val="24"/>
        </w:rPr>
        <w:t>11.3 ±</w:t>
      </w:r>
      <w:r w:rsidR="008D147F" w:rsidRPr="00482DAF">
        <w:rPr>
          <w:rFonts w:ascii="Arial" w:hAnsi="Arial" w:cs="Arial"/>
          <w:sz w:val="24"/>
          <w:szCs w:val="24"/>
        </w:rPr>
        <w:t xml:space="preserve"> 7.3</w:t>
      </w:r>
      <w:r w:rsidR="00A50C28" w:rsidRPr="00482DAF">
        <w:rPr>
          <w:rFonts w:ascii="Arial" w:hAnsi="Arial" w:cs="Arial"/>
          <w:sz w:val="24"/>
          <w:szCs w:val="24"/>
        </w:rPr>
        <w:t>, p=0.17, fig. 1</w:t>
      </w:r>
      <w:r w:rsidR="007313EE" w:rsidRPr="00482DAF">
        <w:rPr>
          <w:rFonts w:ascii="Arial" w:hAnsi="Arial" w:cs="Arial"/>
          <w:sz w:val="24"/>
          <w:szCs w:val="24"/>
        </w:rPr>
        <w:t>a</w:t>
      </w:r>
      <w:r w:rsidRPr="00482DAF">
        <w:rPr>
          <w:rFonts w:ascii="Arial" w:hAnsi="Arial" w:cs="Arial"/>
          <w:sz w:val="24"/>
          <w:szCs w:val="24"/>
        </w:rPr>
        <w:t>)</w:t>
      </w:r>
      <w:r w:rsidR="00A50C28" w:rsidRPr="00482DAF">
        <w:rPr>
          <w:rFonts w:ascii="Arial" w:hAnsi="Arial" w:cs="Arial"/>
          <w:sz w:val="24"/>
          <w:szCs w:val="24"/>
        </w:rPr>
        <w:t xml:space="preserve">. </w:t>
      </w:r>
      <w:r w:rsidR="005F149D" w:rsidRPr="00482DAF">
        <w:rPr>
          <w:rFonts w:ascii="Arial" w:hAnsi="Arial" w:cs="Arial"/>
          <w:sz w:val="24"/>
          <w:szCs w:val="24"/>
        </w:rPr>
        <w:t>At baseline, t</w:t>
      </w:r>
      <w:r w:rsidR="00A50C28" w:rsidRPr="00482DAF">
        <w:rPr>
          <w:rFonts w:ascii="Arial" w:hAnsi="Arial" w:cs="Arial"/>
          <w:sz w:val="24"/>
          <w:szCs w:val="24"/>
        </w:rPr>
        <w:t xml:space="preserve">he largest proportion </w:t>
      </w:r>
      <w:r w:rsidR="008D147F" w:rsidRPr="00482DAF">
        <w:rPr>
          <w:rFonts w:ascii="Arial" w:hAnsi="Arial" w:cs="Arial"/>
          <w:sz w:val="24"/>
          <w:szCs w:val="24"/>
        </w:rPr>
        <w:t xml:space="preserve">of subjects (13, 48%) </w:t>
      </w:r>
      <w:r w:rsidR="00A50C28" w:rsidRPr="00482DAF">
        <w:rPr>
          <w:rFonts w:ascii="Arial" w:hAnsi="Arial" w:cs="Arial"/>
          <w:sz w:val="24"/>
          <w:szCs w:val="24"/>
        </w:rPr>
        <w:t xml:space="preserve">had Cmax values at the 90 minute </w:t>
      </w:r>
      <w:r w:rsidRPr="00482DAF">
        <w:rPr>
          <w:rFonts w:ascii="Arial" w:hAnsi="Arial" w:cs="Arial"/>
          <w:sz w:val="24"/>
          <w:szCs w:val="24"/>
        </w:rPr>
        <w:t>draw</w:t>
      </w:r>
      <w:r w:rsidR="00A50C28" w:rsidRPr="00482DAF">
        <w:rPr>
          <w:rFonts w:ascii="Arial" w:hAnsi="Arial" w:cs="Arial"/>
          <w:sz w:val="24"/>
          <w:szCs w:val="24"/>
        </w:rPr>
        <w:t xml:space="preserve">, whereas </w:t>
      </w:r>
      <w:r w:rsidR="005F149D" w:rsidRPr="00482DAF">
        <w:rPr>
          <w:rFonts w:ascii="Arial" w:hAnsi="Arial" w:cs="Arial"/>
          <w:sz w:val="24"/>
          <w:szCs w:val="24"/>
        </w:rPr>
        <w:t xml:space="preserve">at year 1, </w:t>
      </w:r>
      <w:r w:rsidR="00A50C28" w:rsidRPr="00482DAF">
        <w:rPr>
          <w:rFonts w:ascii="Arial" w:hAnsi="Arial" w:cs="Arial"/>
          <w:sz w:val="24"/>
          <w:szCs w:val="24"/>
        </w:rPr>
        <w:t xml:space="preserve">the largest </w:t>
      </w:r>
      <w:r w:rsidR="008D147F" w:rsidRPr="00482DAF">
        <w:rPr>
          <w:rFonts w:ascii="Arial" w:hAnsi="Arial" w:cs="Arial"/>
          <w:sz w:val="24"/>
          <w:szCs w:val="24"/>
        </w:rPr>
        <w:t>plurality (</w:t>
      </w:r>
      <w:r w:rsidR="006307DB" w:rsidRPr="00482DAF">
        <w:rPr>
          <w:rFonts w:ascii="Arial" w:hAnsi="Arial" w:cs="Arial"/>
          <w:sz w:val="24"/>
          <w:szCs w:val="24"/>
        </w:rPr>
        <w:t>9, 41%</w:t>
      </w:r>
      <w:r w:rsidR="008D147F" w:rsidRPr="00482DAF">
        <w:rPr>
          <w:rFonts w:ascii="Arial" w:hAnsi="Arial" w:cs="Arial"/>
          <w:sz w:val="24"/>
          <w:szCs w:val="24"/>
        </w:rPr>
        <w:t xml:space="preserve">) </w:t>
      </w:r>
      <w:r w:rsidR="00A50C28" w:rsidRPr="00482DAF">
        <w:rPr>
          <w:rFonts w:ascii="Arial" w:hAnsi="Arial" w:cs="Arial"/>
          <w:sz w:val="24"/>
          <w:szCs w:val="24"/>
        </w:rPr>
        <w:t xml:space="preserve">had a Cmax value at the 120 minute </w:t>
      </w:r>
      <w:r w:rsidRPr="00482DAF">
        <w:rPr>
          <w:rFonts w:ascii="Arial" w:hAnsi="Arial" w:cs="Arial"/>
          <w:sz w:val="24"/>
          <w:szCs w:val="24"/>
        </w:rPr>
        <w:t>draw</w:t>
      </w:r>
      <w:r w:rsidR="001F399E" w:rsidRPr="00482DAF">
        <w:rPr>
          <w:rFonts w:ascii="Arial" w:hAnsi="Arial" w:cs="Arial"/>
          <w:sz w:val="24"/>
          <w:szCs w:val="24"/>
        </w:rPr>
        <w:t xml:space="preserve"> </w:t>
      </w:r>
      <w:r w:rsidR="00A50C28" w:rsidRPr="00482DAF">
        <w:rPr>
          <w:rFonts w:ascii="Arial" w:hAnsi="Arial" w:cs="Arial"/>
          <w:sz w:val="24"/>
          <w:szCs w:val="24"/>
        </w:rPr>
        <w:t>although this shift was not significant (p=0</w:t>
      </w:r>
      <w:r w:rsidR="00277389" w:rsidRPr="00482DAF">
        <w:rPr>
          <w:rFonts w:ascii="Arial" w:hAnsi="Arial" w:cs="Arial"/>
          <w:sz w:val="24"/>
          <w:szCs w:val="24"/>
        </w:rPr>
        <w:t>.47</w:t>
      </w:r>
      <w:r w:rsidR="00A50C28" w:rsidRPr="00482DAF">
        <w:rPr>
          <w:rFonts w:ascii="Arial" w:hAnsi="Arial" w:cs="Arial"/>
          <w:sz w:val="24"/>
          <w:szCs w:val="24"/>
        </w:rPr>
        <w:t xml:space="preserve">). </w:t>
      </w:r>
      <w:r w:rsidR="005F149D" w:rsidRPr="00482DAF">
        <w:rPr>
          <w:rFonts w:ascii="Arial" w:hAnsi="Arial" w:cs="Arial"/>
          <w:sz w:val="24"/>
          <w:szCs w:val="24"/>
        </w:rPr>
        <w:t>There was a nonsignificant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del w:id="71" w:author="Rebecca Spain" w:date="2017-05-03T16:32:00Z">
        <w:r w:rsidR="00A50C28" w:rsidRPr="00482DAF" w:rsidDel="00DC3A7F">
          <w:rPr>
            <w:rFonts w:ascii="Arial" w:hAnsi="Arial" w:cs="Arial"/>
            <w:sz w:val="24"/>
            <w:szCs w:val="24"/>
          </w:rPr>
          <w:delText xml:space="preserve">trend indicating reduced </w:delText>
        </w:r>
      </w:del>
      <w:ins w:id="72" w:author="Rebecca Spain" w:date="2017-05-03T16:32:00Z">
        <w:r w:rsidR="00DC3A7F">
          <w:rPr>
            <w:rFonts w:ascii="Arial" w:hAnsi="Arial" w:cs="Arial"/>
            <w:sz w:val="24"/>
            <w:szCs w:val="24"/>
          </w:rPr>
          <w:t xml:space="preserve"> reduction in 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bioavailability at </w:t>
      </w:r>
      <w:r w:rsidRPr="00482DAF">
        <w:rPr>
          <w:rFonts w:ascii="Arial" w:hAnsi="Arial" w:cs="Arial"/>
          <w:sz w:val="24"/>
          <w:szCs w:val="24"/>
        </w:rPr>
        <w:t xml:space="preserve">1 year </w:t>
      </w:r>
      <w:r w:rsidR="00A50C28" w:rsidRPr="00482DAF">
        <w:rPr>
          <w:rFonts w:ascii="Arial" w:hAnsi="Arial" w:cs="Arial"/>
          <w:sz w:val="24"/>
          <w:szCs w:val="24"/>
        </w:rPr>
        <w:t>(</w:t>
      </w:r>
      <w:r w:rsidR="005F149D" w:rsidRPr="00482DAF">
        <w:rPr>
          <w:rFonts w:ascii="Arial" w:hAnsi="Arial" w:cs="Arial"/>
          <w:sz w:val="24"/>
          <w:szCs w:val="24"/>
        </w:rPr>
        <w:t xml:space="preserve">AUC </w:t>
      </w:r>
      <w:r w:rsidR="00A50C28" w:rsidRPr="00482DAF">
        <w:rPr>
          <w:rFonts w:ascii="Arial" w:hAnsi="Arial" w:cs="Arial"/>
          <w:sz w:val="24"/>
          <w:szCs w:val="24"/>
        </w:rPr>
        <w:t xml:space="preserve">1407 ± </w:t>
      </w:r>
      <w:r w:rsidR="00F65B32" w:rsidRPr="00482DAF">
        <w:rPr>
          <w:rFonts w:ascii="Arial" w:hAnsi="Arial" w:cs="Arial"/>
          <w:sz w:val="24"/>
          <w:szCs w:val="24"/>
        </w:rPr>
        <w:t>873 </w:t>
      </w:r>
      <w:r w:rsidR="006307DB" w:rsidRPr="00482DAF">
        <w:rPr>
          <w:rFonts w:ascii="Arial" w:hAnsi="Arial" w:cs="Arial"/>
          <w:sz w:val="24"/>
          <w:szCs w:val="24"/>
        </w:rPr>
        <w:t xml:space="preserve">nmol/mL </w:t>
      </w:r>
      <w:r w:rsidR="00A50C28" w:rsidRPr="00482DAF">
        <w:rPr>
          <w:rFonts w:ascii="Arial" w:hAnsi="Arial" w:cs="Arial"/>
          <w:sz w:val="24"/>
          <w:szCs w:val="24"/>
        </w:rPr>
        <w:t>vs 1116 ±</w:t>
      </w:r>
      <w:r w:rsidR="00F65B32" w:rsidRPr="00482DAF">
        <w:rPr>
          <w:rFonts w:ascii="Arial" w:hAnsi="Arial" w:cs="Arial"/>
          <w:sz w:val="24"/>
          <w:szCs w:val="24"/>
        </w:rPr>
        <w:t xml:space="preserve"> 647 </w:t>
      </w:r>
      <w:r w:rsidR="006307DB" w:rsidRPr="00482DAF">
        <w:rPr>
          <w:rFonts w:ascii="Arial" w:hAnsi="Arial" w:cs="Arial"/>
          <w:sz w:val="24"/>
          <w:szCs w:val="24"/>
        </w:rPr>
        <w:t>nmol/mL</w:t>
      </w:r>
      <w:r w:rsidR="00A50C28" w:rsidRPr="00482DAF">
        <w:rPr>
          <w:rFonts w:ascii="Arial" w:hAnsi="Arial" w:cs="Arial"/>
          <w:sz w:val="24"/>
          <w:szCs w:val="24"/>
        </w:rPr>
        <w:t>, p=0.10). Variability as measured by coefficient of</w:t>
      </w:r>
      <w:r w:rsidR="00FC673E" w:rsidRPr="00482DAF">
        <w:rPr>
          <w:rFonts w:ascii="Arial" w:hAnsi="Arial" w:cs="Arial"/>
          <w:sz w:val="24"/>
          <w:szCs w:val="24"/>
        </w:rPr>
        <w:t xml:space="preserve"> variation</w:t>
      </w:r>
      <w:r w:rsidR="009F2C14" w:rsidRPr="00482DAF">
        <w:rPr>
          <w:rFonts w:ascii="Arial" w:hAnsi="Arial" w:cs="Arial"/>
          <w:sz w:val="24"/>
          <w:szCs w:val="24"/>
        </w:rPr>
        <w:t xml:space="preserve"> (CV)</w:t>
      </w:r>
      <w:r w:rsidR="00A50C28" w:rsidRPr="00482DAF">
        <w:rPr>
          <w:rFonts w:ascii="Arial" w:hAnsi="Arial" w:cs="Arial"/>
          <w:sz w:val="24"/>
          <w:szCs w:val="24"/>
        </w:rPr>
        <w:t xml:space="preserve"> was similar at baseline and </w:t>
      </w:r>
      <w:r w:rsidRPr="00482DAF">
        <w:rPr>
          <w:rFonts w:ascii="Arial" w:hAnsi="Arial" w:cs="Arial"/>
          <w:sz w:val="24"/>
          <w:szCs w:val="24"/>
        </w:rPr>
        <w:t xml:space="preserve">1 year </w:t>
      </w:r>
      <w:r w:rsidR="00A50C28" w:rsidRPr="00482DAF">
        <w:rPr>
          <w:rFonts w:ascii="Arial" w:hAnsi="Arial" w:cs="Arial"/>
          <w:sz w:val="24"/>
          <w:szCs w:val="24"/>
        </w:rPr>
        <w:t>(</w:t>
      </w:r>
      <w:r w:rsidR="006307DB" w:rsidRPr="00482DAF">
        <w:rPr>
          <w:rFonts w:ascii="Arial" w:hAnsi="Arial" w:cs="Arial"/>
          <w:sz w:val="24"/>
          <w:szCs w:val="24"/>
        </w:rPr>
        <w:t>79.8</w:t>
      </w:r>
      <w:r w:rsidR="00A50C28" w:rsidRPr="00482DAF">
        <w:rPr>
          <w:rFonts w:ascii="Arial" w:hAnsi="Arial" w:cs="Arial"/>
          <w:sz w:val="24"/>
          <w:szCs w:val="24"/>
        </w:rPr>
        <w:t xml:space="preserve">% vs </w:t>
      </w:r>
      <w:r w:rsidR="007451BF" w:rsidRPr="00482DAF">
        <w:rPr>
          <w:rFonts w:ascii="Arial" w:hAnsi="Arial" w:cs="Arial"/>
          <w:sz w:val="24"/>
          <w:szCs w:val="24"/>
        </w:rPr>
        <w:t>64.</w:t>
      </w:r>
      <w:r w:rsidR="00F4608F" w:rsidRPr="00482DAF">
        <w:rPr>
          <w:rFonts w:ascii="Arial" w:hAnsi="Arial" w:cs="Arial"/>
          <w:sz w:val="24"/>
          <w:szCs w:val="24"/>
        </w:rPr>
        <w:t>9</w:t>
      </w:r>
      <w:r w:rsidR="00A50C28" w:rsidRPr="00482DAF">
        <w:rPr>
          <w:rFonts w:ascii="Arial" w:hAnsi="Arial" w:cs="Arial"/>
          <w:sz w:val="24"/>
          <w:szCs w:val="24"/>
        </w:rPr>
        <w:t xml:space="preserve">%) indicating </w:t>
      </w:r>
      <w:del w:id="73" w:author="Rebecca Spain" w:date="2017-05-03T16:33:00Z">
        <w:r w:rsidRPr="00482DAF" w:rsidDel="00DC3A7F">
          <w:rPr>
            <w:rFonts w:ascii="Arial" w:hAnsi="Arial" w:cs="Arial"/>
            <w:sz w:val="24"/>
            <w:szCs w:val="24"/>
          </w:rPr>
          <w:delText xml:space="preserve">overall </w:delText>
        </w:r>
      </w:del>
      <w:r w:rsidR="00A50C28" w:rsidRPr="00482DAF">
        <w:rPr>
          <w:rFonts w:ascii="Arial" w:hAnsi="Arial" w:cs="Arial"/>
          <w:sz w:val="24"/>
          <w:szCs w:val="24"/>
        </w:rPr>
        <w:t>stability in the PK measures</w:t>
      </w:r>
      <w:ins w:id="74" w:author="Rebecca Spain" w:date="2017-05-03T16:33:00Z">
        <w:r w:rsidR="00DC3A7F">
          <w:rPr>
            <w:rFonts w:ascii="Arial" w:hAnsi="Arial" w:cs="Arial"/>
            <w:sz w:val="24"/>
            <w:szCs w:val="24"/>
          </w:rPr>
          <w:t>.</w:t>
        </w:r>
      </w:ins>
      <w:del w:id="75" w:author="Rebecca Spain" w:date="2017-05-03T16:34:00Z">
        <w:r w:rsidR="00A50C28" w:rsidRPr="00482DAF" w:rsidDel="00DC3A7F">
          <w:rPr>
            <w:rFonts w:ascii="Arial" w:hAnsi="Arial" w:cs="Arial"/>
            <w:sz w:val="24"/>
            <w:szCs w:val="24"/>
          </w:rPr>
          <w:delText xml:space="preserve"> over time</w:delText>
        </w:r>
      </w:del>
      <w:r w:rsidRPr="00482DAF">
        <w:rPr>
          <w:rFonts w:ascii="Arial" w:hAnsi="Arial" w:cs="Arial"/>
          <w:sz w:val="24"/>
          <w:szCs w:val="24"/>
        </w:rPr>
        <w:t>,</w:t>
      </w:r>
      <w:r w:rsidR="00A50C28" w:rsidRPr="00482DAF">
        <w:rPr>
          <w:rFonts w:ascii="Arial" w:hAnsi="Arial" w:cs="Arial"/>
          <w:sz w:val="24"/>
          <w:szCs w:val="24"/>
        </w:rPr>
        <w:t xml:space="preserve"> although the </w:t>
      </w:r>
      <w:r w:rsidR="00237960" w:rsidRPr="00482DAF">
        <w:rPr>
          <w:rFonts w:ascii="Arial" w:hAnsi="Arial" w:cs="Arial"/>
          <w:sz w:val="24"/>
          <w:szCs w:val="24"/>
        </w:rPr>
        <w:t xml:space="preserve">within-subject </w:t>
      </w:r>
      <w:r w:rsidR="00A24987" w:rsidRPr="00482DAF">
        <w:rPr>
          <w:rFonts w:ascii="Arial" w:hAnsi="Arial" w:cs="Arial"/>
          <w:sz w:val="24"/>
          <w:szCs w:val="24"/>
        </w:rPr>
        <w:t>Cm</w:t>
      </w:r>
      <w:r w:rsidRPr="00482DAF">
        <w:rPr>
          <w:rFonts w:ascii="Arial" w:hAnsi="Arial" w:cs="Arial"/>
          <w:sz w:val="24"/>
          <w:szCs w:val="24"/>
        </w:rPr>
        <w:t xml:space="preserve">ax </w:t>
      </w:r>
      <w:r w:rsidR="00A50C28" w:rsidRPr="00482DAF">
        <w:rPr>
          <w:rFonts w:ascii="Arial" w:hAnsi="Arial" w:cs="Arial"/>
          <w:sz w:val="24"/>
          <w:szCs w:val="24"/>
        </w:rPr>
        <w:t>values</w:t>
      </w:r>
      <w:r w:rsidR="00277389" w:rsidRPr="00482DAF">
        <w:rPr>
          <w:rFonts w:ascii="Arial" w:hAnsi="Arial" w:cs="Arial"/>
          <w:sz w:val="24"/>
          <w:szCs w:val="24"/>
        </w:rPr>
        <w:t xml:space="preserve"> at </w:t>
      </w:r>
      <w:del w:id="76" w:author="Rebecca Spain" w:date="2017-05-03T16:34:00Z">
        <w:r w:rsidR="00277389" w:rsidRPr="00482DAF" w:rsidDel="00DC3A7F">
          <w:rPr>
            <w:rFonts w:ascii="Arial" w:hAnsi="Arial" w:cs="Arial"/>
            <w:sz w:val="24"/>
            <w:szCs w:val="24"/>
          </w:rPr>
          <w:delText xml:space="preserve">the </w:delText>
        </w:r>
      </w:del>
      <w:r w:rsidR="00277389" w:rsidRPr="00482DAF">
        <w:rPr>
          <w:rFonts w:ascii="Arial" w:hAnsi="Arial" w:cs="Arial"/>
          <w:sz w:val="24"/>
          <w:szCs w:val="24"/>
        </w:rPr>
        <w:t>30 minute</w:t>
      </w:r>
      <w:ins w:id="77" w:author="Rebecca Spain" w:date="2017-05-03T16:34:00Z">
        <w:r w:rsidR="00DC3A7F">
          <w:rPr>
            <w:rFonts w:ascii="Arial" w:hAnsi="Arial" w:cs="Arial"/>
            <w:sz w:val="24"/>
            <w:szCs w:val="24"/>
          </w:rPr>
          <w:t>s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 </w:t>
      </w:r>
      <w:del w:id="78" w:author="Rebecca Spain" w:date="2017-05-03T16:34:00Z">
        <w:r w:rsidR="00277389" w:rsidRPr="00482DAF" w:rsidDel="00DC3A7F">
          <w:rPr>
            <w:rFonts w:ascii="Arial" w:hAnsi="Arial" w:cs="Arial"/>
            <w:sz w:val="24"/>
            <w:szCs w:val="24"/>
          </w:rPr>
          <w:delText xml:space="preserve">time point 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were </w:t>
      </w:r>
      <w:r w:rsidR="00237960" w:rsidRPr="00482DAF">
        <w:rPr>
          <w:rFonts w:ascii="Arial" w:hAnsi="Arial" w:cs="Arial"/>
          <w:sz w:val="24"/>
          <w:szCs w:val="24"/>
        </w:rPr>
        <w:t>often discrepant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r w:rsidR="00237960" w:rsidRPr="00482DAF">
        <w:rPr>
          <w:rFonts w:ascii="Arial" w:hAnsi="Arial" w:cs="Arial"/>
          <w:sz w:val="24"/>
          <w:szCs w:val="24"/>
        </w:rPr>
        <w:t xml:space="preserve">between years </w:t>
      </w:r>
      <w:r w:rsidR="00A50C28" w:rsidRPr="00482DAF">
        <w:rPr>
          <w:rFonts w:ascii="Arial" w:hAnsi="Arial" w:cs="Arial"/>
          <w:sz w:val="24"/>
          <w:szCs w:val="24"/>
        </w:rPr>
        <w:t>(</w:t>
      </w:r>
      <w:r w:rsidR="007451BF" w:rsidRPr="00482DAF">
        <w:rPr>
          <w:rFonts w:ascii="Arial" w:hAnsi="Arial" w:cs="Arial"/>
          <w:sz w:val="24"/>
          <w:szCs w:val="24"/>
        </w:rPr>
        <w:t>158.5% and 179.4%, f</w:t>
      </w:r>
      <w:r w:rsidR="00A50C28" w:rsidRPr="00482DAF">
        <w:rPr>
          <w:rFonts w:ascii="Arial" w:hAnsi="Arial" w:cs="Arial"/>
          <w:sz w:val="24"/>
          <w:szCs w:val="24"/>
        </w:rPr>
        <w:t xml:space="preserve">igure </w:t>
      </w:r>
      <w:r w:rsidR="007313EE" w:rsidRPr="00482DAF">
        <w:rPr>
          <w:rFonts w:ascii="Arial" w:hAnsi="Arial" w:cs="Arial"/>
          <w:sz w:val="24"/>
          <w:szCs w:val="24"/>
        </w:rPr>
        <w:t>1b</w:t>
      </w:r>
      <w:r w:rsidR="00A50C28" w:rsidRPr="00482DAF">
        <w:rPr>
          <w:rFonts w:ascii="Arial" w:hAnsi="Arial" w:cs="Arial"/>
          <w:sz w:val="24"/>
          <w:szCs w:val="24"/>
        </w:rPr>
        <w:t>).</w:t>
      </w:r>
      <w:ins w:id="79" w:author="Rebecca Spain" w:date="2017-05-03T14:45:00Z">
        <w:r w:rsidR="00D11F03">
          <w:rPr>
            <w:rFonts w:ascii="Arial" w:hAnsi="Arial" w:cs="Arial"/>
            <w:sz w:val="24"/>
            <w:szCs w:val="24"/>
          </w:rPr>
          <w:t xml:space="preserve"> The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 </w:t>
      </w:r>
      <w:del w:id="80" w:author="Rebecca Spain" w:date="2017-05-03T14:45:00Z">
        <w:r w:rsidR="00237960" w:rsidRPr="00482DAF" w:rsidDel="00D11F03">
          <w:rPr>
            <w:rFonts w:ascii="Arial" w:hAnsi="Arial" w:cs="Arial"/>
            <w:sz w:val="24"/>
            <w:szCs w:val="24"/>
          </w:rPr>
          <w:delText>F</w:delText>
        </w:r>
      </w:del>
      <w:del w:id="81" w:author="Rebecca Spain" w:date="2017-05-03T14:49:00Z">
        <w:r w:rsidR="00237960" w:rsidRPr="00482DAF" w:rsidDel="00D11F03">
          <w:rPr>
            <w:rFonts w:ascii="Arial" w:hAnsi="Arial" w:cs="Arial"/>
            <w:sz w:val="24"/>
            <w:szCs w:val="24"/>
          </w:rPr>
          <w:delText>ive</w:delText>
        </w:r>
        <w:r w:rsidR="008A67D8" w:rsidRPr="00482DAF" w:rsidDel="00D11F03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7313EE" w:rsidRPr="00482DAF">
        <w:rPr>
          <w:rFonts w:ascii="Arial" w:hAnsi="Arial" w:cs="Arial"/>
          <w:sz w:val="24"/>
          <w:szCs w:val="24"/>
        </w:rPr>
        <w:t>patients</w:t>
      </w:r>
      <w:ins w:id="82" w:author="Rebecca Spain" w:date="2017-05-03T14:44:00Z">
        <w:r w:rsidR="00D11F03">
          <w:rPr>
            <w:rFonts w:ascii="Arial" w:hAnsi="Arial" w:cs="Arial"/>
            <w:sz w:val="24"/>
            <w:szCs w:val="24"/>
          </w:rPr>
          <w:t xml:space="preserve"> (103, 114, 144, 147, and 155)</w:t>
        </w:r>
      </w:ins>
      <w:r w:rsidR="007313EE" w:rsidRPr="00482DAF">
        <w:rPr>
          <w:rFonts w:ascii="Arial" w:hAnsi="Arial" w:cs="Arial"/>
          <w:sz w:val="24"/>
          <w:szCs w:val="24"/>
        </w:rPr>
        <w:t xml:space="preserve"> </w:t>
      </w:r>
      <w:del w:id="83" w:author="Rebecca Spain" w:date="2017-05-03T14:45:00Z">
        <w:r w:rsidR="007313EE" w:rsidRPr="00482DAF" w:rsidDel="00D11F03">
          <w:rPr>
            <w:rFonts w:ascii="Arial" w:hAnsi="Arial" w:cs="Arial"/>
            <w:sz w:val="24"/>
            <w:szCs w:val="24"/>
          </w:rPr>
          <w:delText xml:space="preserve">taking LA </w:delText>
        </w:r>
      </w:del>
      <w:r w:rsidR="007313EE" w:rsidRPr="00482DAF">
        <w:rPr>
          <w:rFonts w:ascii="Arial" w:hAnsi="Arial" w:cs="Arial"/>
          <w:sz w:val="24"/>
          <w:szCs w:val="24"/>
        </w:rPr>
        <w:t>terminat</w:t>
      </w:r>
      <w:ins w:id="84" w:author="Rebecca Spain" w:date="2017-05-03T14:45:00Z">
        <w:r w:rsidR="00D11F03">
          <w:rPr>
            <w:rFonts w:ascii="Arial" w:hAnsi="Arial" w:cs="Arial"/>
            <w:sz w:val="24"/>
            <w:szCs w:val="24"/>
          </w:rPr>
          <w:t>ing</w:t>
        </w:r>
      </w:ins>
      <w:del w:id="85" w:author="Rebecca Spain" w:date="2017-05-03T14:45:00Z">
        <w:r w:rsidR="007313EE" w:rsidRPr="00482DAF" w:rsidDel="00D11F03">
          <w:rPr>
            <w:rFonts w:ascii="Arial" w:hAnsi="Arial" w:cs="Arial"/>
            <w:sz w:val="24"/>
            <w:szCs w:val="24"/>
          </w:rPr>
          <w:delText>ed</w:delText>
        </w:r>
      </w:del>
      <w:r w:rsidR="007313EE" w:rsidRPr="00482DAF">
        <w:rPr>
          <w:rFonts w:ascii="Arial" w:hAnsi="Arial" w:cs="Arial"/>
          <w:sz w:val="24"/>
          <w:szCs w:val="24"/>
        </w:rPr>
        <w:t xml:space="preserve"> early </w:t>
      </w:r>
      <w:ins w:id="86" w:author="Rebecca Spain" w:date="2017-05-03T14:46:00Z">
        <w:r w:rsidR="00D11F03">
          <w:rPr>
            <w:rFonts w:ascii="Arial" w:hAnsi="Arial" w:cs="Arial"/>
            <w:sz w:val="24"/>
            <w:szCs w:val="24"/>
          </w:rPr>
          <w:t>(</w:t>
        </w:r>
      </w:ins>
      <w:del w:id="87" w:author="Rebecca Spain" w:date="2017-05-03T14:45:00Z">
        <w:r w:rsidR="007313EE" w:rsidRPr="00482DAF" w:rsidDel="00D11F03">
          <w:rPr>
            <w:rFonts w:ascii="Arial" w:hAnsi="Arial" w:cs="Arial"/>
            <w:sz w:val="24"/>
            <w:szCs w:val="24"/>
          </w:rPr>
          <w:delText xml:space="preserve">(1 each of </w:delText>
        </w:r>
      </w:del>
      <w:r w:rsidR="007313EE" w:rsidRPr="00482DAF">
        <w:rPr>
          <w:rFonts w:ascii="Arial" w:hAnsi="Arial" w:cs="Arial"/>
          <w:sz w:val="24"/>
          <w:szCs w:val="24"/>
        </w:rPr>
        <w:t>glomerulonephritis,</w:t>
      </w:r>
      <w:ins w:id="88" w:author="Rebecca Spain" w:date="2017-05-03T14:46:00Z">
        <w:r w:rsidR="00D11F03">
          <w:rPr>
            <w:rFonts w:ascii="Arial" w:hAnsi="Arial" w:cs="Arial"/>
            <w:sz w:val="24"/>
            <w:szCs w:val="24"/>
          </w:rPr>
          <w:t xml:space="preserve"> </w:t>
        </w:r>
        <w:r w:rsidR="00D11F03" w:rsidRPr="00482DAF">
          <w:rPr>
            <w:rFonts w:ascii="Arial" w:hAnsi="Arial" w:cs="Arial"/>
            <w:sz w:val="24"/>
            <w:szCs w:val="24"/>
          </w:rPr>
          <w:t>MRI intolerance</w:t>
        </w:r>
        <w:r w:rsidR="00D11F03">
          <w:rPr>
            <w:rFonts w:ascii="Arial" w:hAnsi="Arial" w:cs="Arial"/>
            <w:sz w:val="24"/>
            <w:szCs w:val="24"/>
          </w:rPr>
          <w:t xml:space="preserve">, </w:t>
        </w:r>
      </w:ins>
      <w:del w:id="89" w:author="Rebecca Spain" w:date="2017-05-03T14:47:00Z">
        <w:r w:rsidR="007313EE" w:rsidRPr="00482DAF" w:rsidDel="00D11F03">
          <w:rPr>
            <w:rFonts w:ascii="Arial" w:hAnsi="Arial" w:cs="Arial"/>
            <w:sz w:val="24"/>
            <w:szCs w:val="24"/>
          </w:rPr>
          <w:delText xml:space="preserve"> testicular</w:delText>
        </w:r>
      </w:del>
      <w:ins w:id="90" w:author="Rebecca Spain" w:date="2017-05-03T14:47:00Z">
        <w:r w:rsidR="00D11F03">
          <w:rPr>
            <w:rFonts w:ascii="Arial" w:hAnsi="Arial" w:cs="Arial"/>
            <w:sz w:val="24"/>
            <w:szCs w:val="24"/>
          </w:rPr>
          <w:t>prostate</w:t>
        </w:r>
      </w:ins>
      <w:r w:rsidR="007313EE" w:rsidRPr="00482DAF">
        <w:rPr>
          <w:rFonts w:ascii="Arial" w:hAnsi="Arial" w:cs="Arial"/>
          <w:sz w:val="24"/>
          <w:szCs w:val="24"/>
        </w:rPr>
        <w:t xml:space="preserve"> cancer, </w:t>
      </w:r>
      <w:ins w:id="91" w:author="Rebecca Spain" w:date="2017-05-03T14:47:00Z">
        <w:r w:rsidR="00D11F03">
          <w:rPr>
            <w:rFonts w:ascii="Arial" w:hAnsi="Arial" w:cs="Arial"/>
            <w:sz w:val="24"/>
            <w:szCs w:val="24"/>
          </w:rPr>
          <w:t xml:space="preserve">GI intolerance, and </w:t>
        </w:r>
      </w:ins>
      <w:r w:rsidR="007313EE" w:rsidRPr="00482DAF">
        <w:rPr>
          <w:rFonts w:ascii="Arial" w:hAnsi="Arial" w:cs="Arial"/>
          <w:sz w:val="24"/>
          <w:szCs w:val="24"/>
        </w:rPr>
        <w:t>renal failure</w:t>
      </w:r>
      <w:ins w:id="92" w:author="Rebecca Spain" w:date="2017-05-03T14:47:00Z">
        <w:r w:rsidR="00D11F03">
          <w:rPr>
            <w:rFonts w:ascii="Arial" w:hAnsi="Arial" w:cs="Arial"/>
            <w:sz w:val="24"/>
            <w:szCs w:val="24"/>
          </w:rPr>
          <w:t xml:space="preserve">, respectively) </w:t>
        </w:r>
      </w:ins>
      <w:del w:id="93" w:author="Rebecca Spain" w:date="2017-05-03T14:47:00Z">
        <w:r w:rsidR="007313EE" w:rsidRPr="00482DAF" w:rsidDel="00D11F03">
          <w:rPr>
            <w:rFonts w:ascii="Arial" w:hAnsi="Arial" w:cs="Arial"/>
            <w:sz w:val="24"/>
            <w:szCs w:val="24"/>
          </w:rPr>
          <w:delText xml:space="preserve">, </w:delText>
        </w:r>
      </w:del>
      <w:del w:id="94" w:author="Rebecca Spain" w:date="2017-05-03T14:46:00Z">
        <w:r w:rsidR="007313EE" w:rsidRPr="00482DAF" w:rsidDel="00D11F03">
          <w:rPr>
            <w:rFonts w:ascii="Arial" w:hAnsi="Arial" w:cs="Arial"/>
            <w:sz w:val="24"/>
            <w:szCs w:val="24"/>
          </w:rPr>
          <w:delText>MRI intolerance</w:delText>
        </w:r>
      </w:del>
      <w:del w:id="95" w:author="Rebecca Spain" w:date="2017-05-03T14:47:00Z">
        <w:r w:rsidR="008A67D8" w:rsidRPr="00482DAF" w:rsidDel="00D11F03">
          <w:rPr>
            <w:rFonts w:ascii="Arial" w:hAnsi="Arial" w:cs="Arial"/>
            <w:sz w:val="24"/>
            <w:szCs w:val="24"/>
          </w:rPr>
          <w:delText xml:space="preserve">, and </w:delText>
        </w:r>
        <w:r w:rsidR="00080C97" w:rsidRPr="00482DAF" w:rsidDel="00D11F03">
          <w:rPr>
            <w:rFonts w:ascii="Arial" w:hAnsi="Arial" w:cs="Arial"/>
            <w:sz w:val="24"/>
            <w:szCs w:val="24"/>
          </w:rPr>
          <w:delText>prolonged nausea and vomiting due to LA</w:delText>
        </w:r>
        <w:r w:rsidR="007313EE" w:rsidRPr="00482DAF" w:rsidDel="00D11F03">
          <w:rPr>
            <w:rFonts w:ascii="Arial" w:hAnsi="Arial" w:cs="Arial"/>
            <w:sz w:val="24"/>
            <w:szCs w:val="24"/>
          </w:rPr>
          <w:delText>)</w:delText>
        </w:r>
      </w:del>
      <w:ins w:id="96" w:author="Rebecca Spain" w:date="2017-05-03T14:48:00Z">
        <w:r w:rsidR="00D11F03">
          <w:rPr>
            <w:rFonts w:ascii="Arial" w:hAnsi="Arial" w:cs="Arial"/>
            <w:sz w:val="24"/>
            <w:szCs w:val="24"/>
          </w:rPr>
          <w:t xml:space="preserve"> did not have </w:t>
        </w:r>
        <w:r w:rsidR="00DC3A7F">
          <w:rPr>
            <w:rFonts w:ascii="Arial" w:hAnsi="Arial" w:cs="Arial"/>
            <w:sz w:val="24"/>
            <w:szCs w:val="24"/>
          </w:rPr>
          <w:t>observably high Cmax</w:t>
        </w:r>
        <w:r w:rsidR="00D11F03">
          <w:rPr>
            <w:rFonts w:ascii="Arial" w:hAnsi="Arial" w:cs="Arial"/>
            <w:sz w:val="24"/>
            <w:szCs w:val="24"/>
          </w:rPr>
          <w:t xml:space="preserve"> levels</w:t>
        </w:r>
      </w:ins>
      <w:del w:id="97" w:author="Rebecca Spain" w:date="2017-05-03T14:47:00Z">
        <w:r w:rsidR="007313EE" w:rsidRPr="00482DAF" w:rsidDel="00D11F03">
          <w:rPr>
            <w:rFonts w:ascii="Arial" w:hAnsi="Arial" w:cs="Arial"/>
            <w:sz w:val="24"/>
            <w:szCs w:val="24"/>
          </w:rPr>
          <w:delText xml:space="preserve">. </w:delText>
        </w:r>
      </w:del>
      <w:ins w:id="98" w:author="Rebecca Spain" w:date="2017-05-03T14:48:00Z">
        <w:r w:rsidR="00D11F03">
          <w:rPr>
            <w:rFonts w:ascii="Arial" w:hAnsi="Arial" w:cs="Arial"/>
            <w:sz w:val="24"/>
            <w:szCs w:val="24"/>
          </w:rPr>
          <w:t>.</w:t>
        </w:r>
      </w:ins>
    </w:p>
    <w:p w14:paraId="07D14DF1" w14:textId="2076195B" w:rsidR="00D11F03" w:rsidRPr="00482DAF" w:rsidDel="00D11F03" w:rsidRDefault="00D11F03" w:rsidP="00482DAF">
      <w:pPr>
        <w:spacing w:line="480" w:lineRule="auto"/>
        <w:rPr>
          <w:del w:id="99" w:author="Rebecca Spain" w:date="2017-05-03T14:50:00Z"/>
          <w:rFonts w:ascii="Arial" w:hAnsi="Arial" w:cs="Arial"/>
          <w:sz w:val="24"/>
          <w:szCs w:val="24"/>
        </w:rPr>
      </w:pPr>
    </w:p>
    <w:p w14:paraId="50E1B152" w14:textId="77777777" w:rsidR="00F52833" w:rsidRDefault="00F52833" w:rsidP="001D6A0D">
      <w:pPr>
        <w:spacing w:line="480" w:lineRule="auto"/>
        <w:rPr>
          <w:ins w:id="100" w:author="Rebecca Spain" w:date="2017-05-03T14:23:00Z"/>
          <w:rFonts w:ascii="Arial" w:hAnsi="Arial" w:cs="Arial"/>
          <w:sz w:val="24"/>
          <w:szCs w:val="24"/>
        </w:rPr>
      </w:pPr>
      <w:ins w:id="101" w:author="Rebecca Spain" w:date="2017-05-03T14:23:00Z">
        <w:r>
          <w:rPr>
            <w:rFonts w:ascii="Arial" w:hAnsi="Arial" w:cs="Arial"/>
            <w:sz w:val="24"/>
            <w:szCs w:val="24"/>
          </w:rPr>
          <w:lastRenderedPageBreak/>
          <w:t>Discussion</w:t>
        </w:r>
      </w:ins>
    </w:p>
    <w:p w14:paraId="6216A8BF" w14:textId="7F98363D" w:rsidR="00E7006A" w:rsidRPr="00482DAF" w:rsidRDefault="007451BF" w:rsidP="001D6A0D">
      <w:pPr>
        <w:spacing w:line="480" w:lineRule="auto"/>
        <w:rPr>
          <w:rFonts w:ascii="Arial" w:hAnsi="Arial" w:cs="Arial"/>
          <w:sz w:val="24"/>
          <w:szCs w:val="24"/>
        </w:rPr>
      </w:pPr>
      <w:del w:id="102" w:author="Rebecca Spain" w:date="2017-05-03T16:35:00Z">
        <w:r w:rsidRPr="00482DAF" w:rsidDel="00DC3A7F">
          <w:rPr>
            <w:rFonts w:ascii="Arial" w:hAnsi="Arial" w:cs="Arial"/>
            <w:sz w:val="24"/>
            <w:szCs w:val="24"/>
          </w:rPr>
          <w:delText>W</w:delText>
        </w:r>
        <w:r w:rsidR="00A50C28" w:rsidRPr="00482DAF" w:rsidDel="00DC3A7F">
          <w:rPr>
            <w:rFonts w:ascii="Arial" w:hAnsi="Arial" w:cs="Arial"/>
            <w:sz w:val="24"/>
            <w:szCs w:val="24"/>
          </w:rPr>
          <w:delText xml:space="preserve">e found that </w:delText>
        </w:r>
      </w:del>
      <w:ins w:id="103" w:author="Rebecca Spain" w:date="2017-05-03T16:35:00Z">
        <w:r w:rsidR="00DC3A7F">
          <w:rPr>
            <w:rFonts w:ascii="Arial" w:hAnsi="Arial" w:cs="Arial"/>
            <w:sz w:val="24"/>
            <w:szCs w:val="24"/>
          </w:rPr>
          <w:t xml:space="preserve"> </w:t>
        </w:r>
      </w:ins>
      <w:del w:id="104" w:author="Rebecca Spain" w:date="2017-05-03T16:35:00Z">
        <w:r w:rsidR="00A50C28" w:rsidRPr="00482DAF" w:rsidDel="00DC3A7F">
          <w:rPr>
            <w:rFonts w:ascii="Arial" w:hAnsi="Arial" w:cs="Arial"/>
            <w:sz w:val="24"/>
            <w:szCs w:val="24"/>
          </w:rPr>
          <w:delText>p</w:delText>
        </w:r>
      </w:del>
      <w:ins w:id="105" w:author="Rebecca Spain" w:date="2017-05-03T16:35:00Z">
        <w:r w:rsidR="00DC3A7F">
          <w:rPr>
            <w:rFonts w:ascii="Arial" w:hAnsi="Arial" w:cs="Arial"/>
            <w:sz w:val="24"/>
            <w:szCs w:val="24"/>
          </w:rPr>
          <w:t>P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atients overall maintained </w:t>
      </w:r>
      <w:r w:rsidR="005F149D" w:rsidRPr="00482DAF">
        <w:rPr>
          <w:rFonts w:ascii="Arial" w:hAnsi="Arial" w:cs="Arial"/>
          <w:sz w:val="24"/>
          <w:szCs w:val="24"/>
        </w:rPr>
        <w:t>peak serum levels of daily oral LA</w:t>
      </w:r>
      <w:del w:id="106" w:author="Rebecca Spain" w:date="2017-05-05T15:32:00Z">
        <w:r w:rsidR="005F149D" w:rsidRPr="00482DAF" w:rsidDel="00A3285B">
          <w:rPr>
            <w:rFonts w:ascii="Arial" w:hAnsi="Arial" w:cs="Arial"/>
            <w:sz w:val="24"/>
            <w:szCs w:val="24"/>
          </w:rPr>
          <w:delText xml:space="preserve"> </w:delText>
        </w:r>
        <w:r w:rsidR="00A50C28" w:rsidRPr="00482DAF" w:rsidDel="00A3285B">
          <w:rPr>
            <w:rFonts w:ascii="Arial" w:hAnsi="Arial" w:cs="Arial"/>
            <w:sz w:val="24"/>
            <w:szCs w:val="24"/>
          </w:rPr>
          <w:delText xml:space="preserve">at </w:delText>
        </w:r>
        <w:r w:rsidR="008A67D8" w:rsidRPr="00482DAF" w:rsidDel="00A3285B">
          <w:rPr>
            <w:rFonts w:ascii="Arial" w:hAnsi="Arial" w:cs="Arial"/>
            <w:sz w:val="24"/>
            <w:szCs w:val="24"/>
          </w:rPr>
          <w:delText>1 year</w:delText>
        </w:r>
      </w:del>
      <w:r w:rsidR="00A50C28" w:rsidRPr="00482DAF">
        <w:rPr>
          <w:rFonts w:ascii="Arial" w:hAnsi="Arial" w:cs="Arial"/>
          <w:sz w:val="24"/>
          <w:szCs w:val="24"/>
        </w:rPr>
        <w:t>, alth</w:t>
      </w:r>
      <w:r w:rsidR="00D7467D" w:rsidRPr="00482DAF">
        <w:rPr>
          <w:rFonts w:ascii="Arial" w:hAnsi="Arial" w:cs="Arial"/>
          <w:sz w:val="24"/>
          <w:szCs w:val="24"/>
        </w:rPr>
        <w:t xml:space="preserve">ough there were non-significant </w:t>
      </w:r>
      <w:del w:id="107" w:author="Rebecca Spain" w:date="2017-05-03T16:32:00Z">
        <w:r w:rsidR="00A50C28" w:rsidRPr="00482DAF" w:rsidDel="00DC3A7F">
          <w:rPr>
            <w:rFonts w:ascii="Arial" w:hAnsi="Arial" w:cs="Arial"/>
            <w:sz w:val="24"/>
            <w:szCs w:val="24"/>
          </w:rPr>
          <w:delText>trends</w:delText>
        </w:r>
      </w:del>
      <w:ins w:id="108" w:author="Rebecca Spain" w:date="2017-05-03T16:32:00Z">
        <w:r w:rsidR="00DC3A7F">
          <w:rPr>
            <w:rFonts w:ascii="Arial" w:hAnsi="Arial" w:cs="Arial"/>
            <w:sz w:val="24"/>
            <w:szCs w:val="24"/>
          </w:rPr>
          <w:t xml:space="preserve"> reduction</w:t>
        </w:r>
      </w:ins>
      <w:ins w:id="109" w:author="Rebecca Spain" w:date="2017-05-03T16:35:00Z">
        <w:r w:rsidR="00DC3A7F">
          <w:rPr>
            <w:rFonts w:ascii="Arial" w:hAnsi="Arial" w:cs="Arial"/>
            <w:sz w:val="24"/>
            <w:szCs w:val="24"/>
          </w:rPr>
          <w:t>s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 </w:t>
      </w:r>
      <w:del w:id="110" w:author="Rebecca Spain" w:date="2017-05-03T16:32:00Z">
        <w:r w:rsidR="00A50C28" w:rsidRPr="00482DAF" w:rsidDel="00DC3A7F">
          <w:rPr>
            <w:rFonts w:ascii="Arial" w:hAnsi="Arial" w:cs="Arial"/>
            <w:sz w:val="24"/>
            <w:szCs w:val="24"/>
          </w:rPr>
          <w:delText>and indications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 toward</w:t>
      </w:r>
      <w:del w:id="111" w:author="Rebecca Spain" w:date="2017-05-03T16:35:00Z">
        <w:r w:rsidR="00A50C28" w:rsidRPr="00482DAF" w:rsidDel="00DC3A7F">
          <w:rPr>
            <w:rFonts w:ascii="Arial" w:hAnsi="Arial" w:cs="Arial"/>
            <w:sz w:val="24"/>
            <w:szCs w:val="24"/>
          </w:rPr>
          <w:delText>s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 lower and later absorption</w:t>
      </w:r>
      <w:ins w:id="112" w:author="Rebecca Spain" w:date="2017-05-05T15:32:00Z">
        <w:r w:rsidR="00A3285B">
          <w:rPr>
            <w:rFonts w:ascii="Arial" w:hAnsi="Arial" w:cs="Arial"/>
            <w:sz w:val="24"/>
            <w:szCs w:val="24"/>
          </w:rPr>
          <w:t>s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 at </w:t>
      </w:r>
      <w:del w:id="113" w:author="Rebecca Spain" w:date="2017-05-03T16:35:00Z">
        <w:r w:rsidR="00A50C28" w:rsidRPr="00482DAF" w:rsidDel="00DC3A7F">
          <w:rPr>
            <w:rFonts w:ascii="Arial" w:hAnsi="Arial" w:cs="Arial"/>
            <w:sz w:val="24"/>
            <w:szCs w:val="24"/>
          </w:rPr>
          <w:delText xml:space="preserve">the </w:delText>
        </w:r>
      </w:del>
      <w:r w:rsidR="008A67D8" w:rsidRPr="00482DAF">
        <w:rPr>
          <w:rFonts w:ascii="Arial" w:hAnsi="Arial" w:cs="Arial"/>
          <w:sz w:val="24"/>
          <w:szCs w:val="24"/>
        </w:rPr>
        <w:t>1 year</w:t>
      </w:r>
      <w:ins w:id="114" w:author="Rebecca Spain" w:date="2017-05-03T16:35:00Z">
        <w:r w:rsidR="00DC3A7F">
          <w:rPr>
            <w:rFonts w:ascii="Arial" w:hAnsi="Arial" w:cs="Arial"/>
            <w:sz w:val="24"/>
            <w:szCs w:val="24"/>
          </w:rPr>
          <w:t>.</w:t>
        </w:r>
      </w:ins>
      <w:r w:rsidR="008A67D8" w:rsidRPr="00482DAF">
        <w:rPr>
          <w:rFonts w:ascii="Arial" w:hAnsi="Arial" w:cs="Arial"/>
          <w:sz w:val="24"/>
          <w:szCs w:val="24"/>
        </w:rPr>
        <w:t xml:space="preserve"> </w:t>
      </w:r>
      <w:del w:id="115" w:author="Rebecca Spain" w:date="2017-05-03T16:35:00Z">
        <w:r w:rsidR="00A50C28" w:rsidRPr="00482DAF" w:rsidDel="00DC3A7F">
          <w:rPr>
            <w:rFonts w:ascii="Arial" w:hAnsi="Arial" w:cs="Arial"/>
            <w:sz w:val="24"/>
            <w:szCs w:val="24"/>
          </w:rPr>
          <w:delText>mark.</w:delText>
        </w:r>
      </w:del>
      <w:r w:rsidR="00F115B1" w:rsidRPr="00482DAF">
        <w:rPr>
          <w:rFonts w:ascii="Arial" w:hAnsi="Arial" w:cs="Arial"/>
          <w:sz w:val="24"/>
          <w:szCs w:val="24"/>
        </w:rPr>
        <w:t xml:space="preserve"> </w:t>
      </w:r>
      <w:del w:id="116" w:author="Rebecca Spain" w:date="2017-05-03T16:36:00Z">
        <w:r w:rsidR="00F115B1" w:rsidRPr="00482DAF" w:rsidDel="00DC3A7F">
          <w:rPr>
            <w:rFonts w:ascii="Arial" w:hAnsi="Arial" w:cs="Arial"/>
            <w:sz w:val="24"/>
            <w:szCs w:val="24"/>
          </w:rPr>
          <w:delText xml:space="preserve">The </w:delText>
        </w:r>
      </w:del>
      <w:r w:rsidR="00F115B1" w:rsidRPr="00482DAF">
        <w:rPr>
          <w:rFonts w:ascii="Arial" w:hAnsi="Arial" w:cs="Arial"/>
          <w:sz w:val="24"/>
          <w:szCs w:val="24"/>
        </w:rPr>
        <w:t>Cmax values occurred</w:t>
      </w:r>
      <w:r w:rsidR="004B30B9" w:rsidRPr="00482DAF">
        <w:rPr>
          <w:rFonts w:ascii="Arial" w:hAnsi="Arial" w:cs="Arial"/>
          <w:sz w:val="24"/>
          <w:szCs w:val="24"/>
        </w:rPr>
        <w:t xml:space="preserve"> </w:t>
      </w:r>
      <w:r w:rsidR="008A67D8" w:rsidRPr="00482DAF">
        <w:rPr>
          <w:rFonts w:ascii="Arial" w:hAnsi="Arial" w:cs="Arial"/>
          <w:sz w:val="24"/>
          <w:szCs w:val="24"/>
        </w:rPr>
        <w:t>later</w:t>
      </w:r>
      <w:r w:rsidR="005F149D" w:rsidRPr="00482DAF">
        <w:rPr>
          <w:rFonts w:ascii="Arial" w:hAnsi="Arial" w:cs="Arial"/>
          <w:sz w:val="24"/>
          <w:szCs w:val="24"/>
        </w:rPr>
        <w:t xml:space="preserve"> (between 90 and 120 minutes)</w:t>
      </w:r>
      <w:r w:rsidR="008A67D8" w:rsidRPr="00482DAF">
        <w:rPr>
          <w:rFonts w:ascii="Arial" w:hAnsi="Arial" w:cs="Arial"/>
          <w:sz w:val="24"/>
          <w:szCs w:val="24"/>
        </w:rPr>
        <w:t xml:space="preserve"> than</w:t>
      </w:r>
      <w:r w:rsidR="004B30B9" w:rsidRPr="00482DAF">
        <w:rPr>
          <w:rFonts w:ascii="Arial" w:hAnsi="Arial" w:cs="Arial"/>
          <w:sz w:val="24"/>
          <w:szCs w:val="24"/>
        </w:rPr>
        <w:t xml:space="preserve"> </w:t>
      </w:r>
      <w:r w:rsidR="00A24987" w:rsidRPr="00482DAF">
        <w:rPr>
          <w:rFonts w:ascii="Arial" w:hAnsi="Arial" w:cs="Arial"/>
          <w:sz w:val="24"/>
          <w:szCs w:val="24"/>
        </w:rPr>
        <w:t xml:space="preserve">a </w:t>
      </w:r>
      <w:r w:rsidR="004B30B9" w:rsidRPr="00482DAF">
        <w:rPr>
          <w:rFonts w:ascii="Arial" w:hAnsi="Arial" w:cs="Arial"/>
          <w:sz w:val="24"/>
          <w:szCs w:val="24"/>
        </w:rPr>
        <w:t xml:space="preserve">prior </w:t>
      </w:r>
      <w:r w:rsidR="008A67D8" w:rsidRPr="00482DAF">
        <w:rPr>
          <w:rFonts w:ascii="Arial" w:hAnsi="Arial" w:cs="Arial"/>
          <w:sz w:val="24"/>
          <w:szCs w:val="24"/>
        </w:rPr>
        <w:t xml:space="preserve">PK </w:t>
      </w:r>
      <w:r w:rsidR="004B30B9" w:rsidRPr="00482DAF">
        <w:rPr>
          <w:rFonts w:ascii="Arial" w:hAnsi="Arial" w:cs="Arial"/>
          <w:sz w:val="24"/>
          <w:szCs w:val="24"/>
        </w:rPr>
        <w:t>stud</w:t>
      </w:r>
      <w:r w:rsidR="00A24987" w:rsidRPr="00482DAF">
        <w:rPr>
          <w:rFonts w:ascii="Arial" w:hAnsi="Arial" w:cs="Arial"/>
          <w:sz w:val="24"/>
          <w:szCs w:val="24"/>
        </w:rPr>
        <w:t>y</w:t>
      </w:r>
      <w:r w:rsidR="004B30B9" w:rsidRPr="00482DAF">
        <w:rPr>
          <w:rFonts w:ascii="Arial" w:hAnsi="Arial" w:cs="Arial"/>
          <w:sz w:val="24"/>
          <w:szCs w:val="24"/>
        </w:rPr>
        <w:t xml:space="preserve"> </w:t>
      </w:r>
      <w:r w:rsidR="008A67D8" w:rsidRPr="00482DAF">
        <w:rPr>
          <w:rFonts w:ascii="Arial" w:hAnsi="Arial" w:cs="Arial"/>
          <w:sz w:val="24"/>
          <w:szCs w:val="24"/>
        </w:rPr>
        <w:t>of</w:t>
      </w:r>
      <w:r w:rsidR="004B30B9" w:rsidRPr="00482DAF">
        <w:rPr>
          <w:rFonts w:ascii="Arial" w:hAnsi="Arial" w:cs="Arial"/>
          <w:sz w:val="24"/>
          <w:szCs w:val="24"/>
        </w:rPr>
        <w:t xml:space="preserve"> LA using the same dosing regimen</w:t>
      </w:r>
      <w:r w:rsidR="00A24987" w:rsidRPr="00482DAF">
        <w:rPr>
          <w:rFonts w:ascii="Arial" w:hAnsi="Arial" w:cs="Arial"/>
          <w:sz w:val="24"/>
          <w:szCs w:val="24"/>
        </w:rPr>
        <w:t xml:space="preserve"> (</w:t>
      </w:r>
      <w:r w:rsidRPr="00482DAF">
        <w:rPr>
          <w:rFonts w:ascii="Arial" w:hAnsi="Arial" w:cs="Arial"/>
          <w:sz w:val="24"/>
          <w:szCs w:val="24"/>
        </w:rPr>
        <w:t xml:space="preserve">between </w:t>
      </w:r>
      <w:r w:rsidR="00A24987" w:rsidRPr="00482DAF">
        <w:rPr>
          <w:rFonts w:ascii="Arial" w:hAnsi="Arial" w:cs="Arial"/>
          <w:sz w:val="24"/>
          <w:szCs w:val="24"/>
        </w:rPr>
        <w:t>60 and 90 minutes)</w:t>
      </w:r>
      <w:r w:rsidR="00693C14" w:rsidRPr="00482DAF">
        <w:rPr>
          <w:rFonts w:ascii="Arial" w:hAnsi="Arial" w:cs="Arial"/>
          <w:sz w:val="24"/>
          <w:szCs w:val="24"/>
        </w:rPr>
        <w:t>.</w:t>
      </w:r>
      <w:r w:rsidR="002C74A1" w:rsidRPr="00482DAF">
        <w:rPr>
          <w:rFonts w:ascii="Arial" w:hAnsi="Arial" w:cs="Arial"/>
          <w:sz w:val="24"/>
          <w:szCs w:val="24"/>
          <w:vertAlign w:val="superscript"/>
        </w:rPr>
        <w:t>3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r w:rsidR="00F4608F" w:rsidRPr="00482DAF">
        <w:rPr>
          <w:rFonts w:ascii="Arial" w:hAnsi="Arial" w:cs="Arial"/>
          <w:sz w:val="24"/>
          <w:szCs w:val="24"/>
        </w:rPr>
        <w:t xml:space="preserve">Due to </w:t>
      </w:r>
      <w:del w:id="117" w:author="Rebecca Spain" w:date="2017-05-03T16:38:00Z">
        <w:r w:rsidR="00F4608F" w:rsidRPr="00482DAF" w:rsidDel="00DC3A7F">
          <w:rPr>
            <w:rFonts w:ascii="Arial" w:hAnsi="Arial" w:cs="Arial"/>
            <w:sz w:val="24"/>
            <w:szCs w:val="24"/>
          </w:rPr>
          <w:delText xml:space="preserve">the </w:delText>
        </w:r>
      </w:del>
      <w:r w:rsidR="00F4608F" w:rsidRPr="00482DAF">
        <w:rPr>
          <w:rFonts w:ascii="Arial" w:hAnsi="Arial" w:cs="Arial"/>
          <w:sz w:val="24"/>
          <w:szCs w:val="24"/>
        </w:rPr>
        <w:t>limited clearance data</w:t>
      </w:r>
      <w:r w:rsidR="000636AC" w:rsidRPr="00482DAF">
        <w:rPr>
          <w:rFonts w:ascii="Arial" w:hAnsi="Arial" w:cs="Arial"/>
          <w:sz w:val="24"/>
          <w:szCs w:val="24"/>
        </w:rPr>
        <w:t xml:space="preserve">, </w:t>
      </w:r>
      <w:r w:rsidR="00A159DC" w:rsidRPr="00482DAF">
        <w:rPr>
          <w:rFonts w:ascii="Arial" w:hAnsi="Arial" w:cs="Arial"/>
          <w:sz w:val="24"/>
          <w:szCs w:val="24"/>
        </w:rPr>
        <w:t>the analysis</w:t>
      </w:r>
      <w:r w:rsidR="000636AC" w:rsidRPr="00482DAF">
        <w:rPr>
          <w:rFonts w:ascii="Arial" w:hAnsi="Arial" w:cs="Arial"/>
          <w:sz w:val="24"/>
          <w:szCs w:val="24"/>
        </w:rPr>
        <w:t xml:space="preserve"> </w:t>
      </w:r>
      <w:del w:id="118" w:author="Rebecca Spain" w:date="2017-05-03T16:38:00Z">
        <w:r w:rsidR="000636AC" w:rsidRPr="00482DAF" w:rsidDel="00DC3A7F">
          <w:rPr>
            <w:rFonts w:ascii="Arial" w:hAnsi="Arial" w:cs="Arial"/>
            <w:sz w:val="24"/>
            <w:szCs w:val="24"/>
          </w:rPr>
          <w:delText>did not yield enough data points</w:delText>
        </w:r>
      </w:del>
      <w:ins w:id="119" w:author="Rebecca Spain" w:date="2017-05-03T16:38:00Z">
        <w:r w:rsidR="00DC3A7F">
          <w:rPr>
            <w:rFonts w:ascii="Arial" w:hAnsi="Arial" w:cs="Arial"/>
            <w:sz w:val="24"/>
            <w:szCs w:val="24"/>
          </w:rPr>
          <w:t xml:space="preserve">was unable </w:t>
        </w:r>
      </w:ins>
      <w:r w:rsidR="000636AC" w:rsidRPr="00482DAF">
        <w:rPr>
          <w:rFonts w:ascii="Arial" w:hAnsi="Arial" w:cs="Arial"/>
          <w:sz w:val="24"/>
          <w:szCs w:val="24"/>
        </w:rPr>
        <w:t xml:space="preserve"> to </w:t>
      </w:r>
      <w:del w:id="120" w:author="Rebecca Spain" w:date="2017-05-03T16:38:00Z">
        <w:r w:rsidR="00F4608F" w:rsidRPr="00482DAF" w:rsidDel="00DC3A7F">
          <w:rPr>
            <w:rFonts w:ascii="Arial" w:hAnsi="Arial" w:cs="Arial"/>
            <w:sz w:val="24"/>
            <w:szCs w:val="24"/>
          </w:rPr>
          <w:delText xml:space="preserve">effectively </w:delText>
        </w:r>
      </w:del>
      <w:r w:rsidR="000636AC" w:rsidRPr="00482DAF">
        <w:rPr>
          <w:rFonts w:ascii="Arial" w:hAnsi="Arial" w:cs="Arial"/>
          <w:sz w:val="24"/>
          <w:szCs w:val="24"/>
        </w:rPr>
        <w:t xml:space="preserve">calculate </w:t>
      </w:r>
      <w:r w:rsidR="00F4608F" w:rsidRPr="00482DAF">
        <w:rPr>
          <w:rFonts w:ascii="Arial" w:hAnsi="Arial" w:cs="Arial"/>
          <w:sz w:val="24"/>
          <w:szCs w:val="24"/>
        </w:rPr>
        <w:t>many common, tail-based non-compartmental analysis parameters</w:t>
      </w:r>
      <w:ins w:id="121" w:author="Rebecca Spain" w:date="2017-05-03T16:38:00Z">
        <w:r w:rsidR="00766F56">
          <w:rPr>
            <w:rFonts w:ascii="Arial" w:hAnsi="Arial" w:cs="Arial"/>
            <w:sz w:val="24"/>
            <w:szCs w:val="24"/>
          </w:rPr>
          <w:t>,</w:t>
        </w:r>
      </w:ins>
      <w:r w:rsidR="00F4608F" w:rsidRPr="00482DAF">
        <w:rPr>
          <w:rFonts w:ascii="Arial" w:hAnsi="Arial" w:cs="Arial"/>
          <w:sz w:val="24"/>
          <w:szCs w:val="24"/>
        </w:rPr>
        <w:t xml:space="preserve"> </w:t>
      </w:r>
      <w:r w:rsidRPr="00482DAF">
        <w:rPr>
          <w:rFonts w:ascii="Arial" w:hAnsi="Arial" w:cs="Arial"/>
          <w:sz w:val="24"/>
          <w:szCs w:val="24"/>
        </w:rPr>
        <w:t>including</w:t>
      </w:r>
      <w:r w:rsidR="00F4608F" w:rsidRPr="00482DAF">
        <w:rPr>
          <w:rFonts w:ascii="Arial" w:hAnsi="Arial" w:cs="Arial"/>
          <w:sz w:val="24"/>
          <w:szCs w:val="24"/>
        </w:rPr>
        <w:t xml:space="preserve"> half-life</w:t>
      </w:r>
      <w:r w:rsidR="000636AC" w:rsidRPr="00482DAF">
        <w:rPr>
          <w:rFonts w:ascii="Arial" w:hAnsi="Arial" w:cs="Arial"/>
          <w:sz w:val="24"/>
          <w:szCs w:val="24"/>
        </w:rPr>
        <w:t xml:space="preserve">. </w:t>
      </w:r>
      <w:del w:id="122" w:author="Rebecca Spain" w:date="2017-05-03T16:38:00Z">
        <w:r w:rsidR="00A50C28" w:rsidRPr="00482DAF" w:rsidDel="00766F56">
          <w:rPr>
            <w:rFonts w:ascii="Arial" w:hAnsi="Arial" w:cs="Arial"/>
            <w:sz w:val="24"/>
            <w:szCs w:val="24"/>
          </w:rPr>
          <w:delText>Interestingly, w</w:delText>
        </w:r>
      </w:del>
      <w:ins w:id="123" w:author="Rebecca Spain" w:date="2017-05-03T16:38:00Z">
        <w:r w:rsidR="00766F56">
          <w:rPr>
            <w:rFonts w:ascii="Arial" w:hAnsi="Arial" w:cs="Arial"/>
            <w:sz w:val="24"/>
            <w:szCs w:val="24"/>
          </w:rPr>
          <w:t>W</w:t>
        </w:r>
      </w:ins>
      <w:r w:rsidR="00A50C28" w:rsidRPr="00482DAF">
        <w:rPr>
          <w:rFonts w:ascii="Arial" w:hAnsi="Arial" w:cs="Arial"/>
          <w:sz w:val="24"/>
          <w:szCs w:val="24"/>
        </w:rPr>
        <w:t xml:space="preserve">hile </w:t>
      </w:r>
      <w:r w:rsidR="00F24106" w:rsidRPr="00482DAF">
        <w:rPr>
          <w:rFonts w:ascii="Arial" w:hAnsi="Arial" w:cs="Arial"/>
          <w:sz w:val="24"/>
          <w:szCs w:val="24"/>
        </w:rPr>
        <w:t>mean Cmax values were similar between baseline and 1 year, visual observation demonstrates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del w:id="124" w:author="Rebecca Spain" w:date="2017-05-03T16:39:00Z">
        <w:r w:rsidR="00A50C28" w:rsidRPr="00482DAF" w:rsidDel="00766F56">
          <w:rPr>
            <w:rFonts w:ascii="Arial" w:hAnsi="Arial" w:cs="Arial"/>
            <w:sz w:val="24"/>
            <w:szCs w:val="24"/>
          </w:rPr>
          <w:delText xml:space="preserve">relatively </w:delText>
        </w:r>
      </w:del>
      <w:r w:rsidR="00A50C28" w:rsidRPr="00482DAF">
        <w:rPr>
          <w:rFonts w:ascii="Arial" w:hAnsi="Arial" w:cs="Arial"/>
          <w:sz w:val="24"/>
          <w:szCs w:val="24"/>
        </w:rPr>
        <w:t xml:space="preserve">high </w:t>
      </w:r>
      <w:r w:rsidR="00F24106" w:rsidRPr="00482DAF">
        <w:rPr>
          <w:rFonts w:ascii="Arial" w:hAnsi="Arial" w:cs="Arial"/>
          <w:sz w:val="24"/>
          <w:szCs w:val="24"/>
        </w:rPr>
        <w:t>between-subject variability</w:t>
      </w:r>
      <w:del w:id="125" w:author="Rebecca Spain" w:date="2017-05-05T15:33:00Z">
        <w:r w:rsidR="00F24106" w:rsidRPr="00482DAF" w:rsidDel="00A3285B">
          <w:rPr>
            <w:rFonts w:ascii="Arial" w:hAnsi="Arial" w:cs="Arial"/>
            <w:sz w:val="24"/>
            <w:szCs w:val="24"/>
          </w:rPr>
          <w:delText xml:space="preserve"> in</w:delText>
        </w:r>
      </w:del>
      <w:r w:rsidR="00F24106" w:rsidRPr="00482DAF">
        <w:rPr>
          <w:rFonts w:ascii="Arial" w:hAnsi="Arial" w:cs="Arial"/>
          <w:sz w:val="24"/>
          <w:szCs w:val="24"/>
        </w:rPr>
        <w:t xml:space="preserve"> </w:t>
      </w:r>
      <w:del w:id="126" w:author="Rebecca Spain" w:date="2017-05-03T16:39:00Z">
        <w:r w:rsidR="00F24106" w:rsidRPr="00482DAF" w:rsidDel="00766F56">
          <w:rPr>
            <w:rFonts w:ascii="Arial" w:hAnsi="Arial" w:cs="Arial"/>
            <w:sz w:val="24"/>
            <w:szCs w:val="24"/>
          </w:rPr>
          <w:delText xml:space="preserve">LA </w:delText>
        </w:r>
      </w:del>
      <w:del w:id="127" w:author="Rebecca Spain" w:date="2017-05-05T15:33:00Z">
        <w:r w:rsidR="00F24106" w:rsidRPr="00482DAF" w:rsidDel="00A3285B">
          <w:rPr>
            <w:rFonts w:ascii="Arial" w:hAnsi="Arial" w:cs="Arial"/>
            <w:sz w:val="24"/>
            <w:szCs w:val="24"/>
          </w:rPr>
          <w:delText xml:space="preserve">Cmax values </w:delText>
        </w:r>
      </w:del>
      <w:r w:rsidR="00F24106" w:rsidRPr="00482DAF">
        <w:rPr>
          <w:rFonts w:ascii="Arial" w:hAnsi="Arial" w:cs="Arial"/>
          <w:sz w:val="24"/>
          <w:szCs w:val="24"/>
        </w:rPr>
        <w:t>for the same year</w:t>
      </w:r>
      <w:ins w:id="128" w:author="Rebecca Spain" w:date="2017-05-05T15:33:00Z">
        <w:r w:rsidR="00A3285B">
          <w:rPr>
            <w:rFonts w:ascii="Arial" w:hAnsi="Arial" w:cs="Arial"/>
            <w:sz w:val="24"/>
            <w:szCs w:val="24"/>
          </w:rPr>
          <w:t>,</w:t>
        </w:r>
      </w:ins>
      <w:r w:rsidR="00F24106" w:rsidRPr="00482DAF">
        <w:rPr>
          <w:rFonts w:ascii="Arial" w:hAnsi="Arial" w:cs="Arial"/>
          <w:sz w:val="24"/>
          <w:szCs w:val="24"/>
        </w:rPr>
        <w:t xml:space="preserve"> and </w:t>
      </w:r>
      <w:r w:rsidR="008A67D8" w:rsidRPr="00482DAF">
        <w:rPr>
          <w:rFonts w:ascii="Arial" w:hAnsi="Arial" w:cs="Arial"/>
          <w:sz w:val="24"/>
          <w:szCs w:val="24"/>
        </w:rPr>
        <w:t xml:space="preserve">within-subject </w:t>
      </w:r>
      <w:r w:rsidR="00A50C28" w:rsidRPr="00482DAF">
        <w:rPr>
          <w:rFonts w:ascii="Arial" w:hAnsi="Arial" w:cs="Arial"/>
          <w:sz w:val="24"/>
          <w:szCs w:val="24"/>
        </w:rPr>
        <w:t xml:space="preserve">variability </w:t>
      </w:r>
      <w:del w:id="129" w:author="Rebecca Spain" w:date="2017-05-05T15:33:00Z">
        <w:r w:rsidR="00A50C28" w:rsidRPr="00482DAF" w:rsidDel="00A3285B">
          <w:rPr>
            <w:rFonts w:ascii="Arial" w:hAnsi="Arial" w:cs="Arial"/>
            <w:sz w:val="24"/>
            <w:szCs w:val="24"/>
          </w:rPr>
          <w:delText xml:space="preserve">in </w:delText>
        </w:r>
      </w:del>
      <w:del w:id="130" w:author="Rebecca Spain" w:date="2017-05-03T16:40:00Z">
        <w:r w:rsidR="00A50C28" w:rsidRPr="00482DAF" w:rsidDel="00766F56">
          <w:rPr>
            <w:rFonts w:ascii="Arial" w:hAnsi="Arial" w:cs="Arial"/>
            <w:sz w:val="24"/>
            <w:szCs w:val="24"/>
          </w:rPr>
          <w:delText xml:space="preserve">the </w:delText>
        </w:r>
        <w:r w:rsidR="008A67D8" w:rsidRPr="00482DAF" w:rsidDel="00766F56">
          <w:rPr>
            <w:rFonts w:ascii="Arial" w:hAnsi="Arial" w:cs="Arial"/>
            <w:sz w:val="24"/>
            <w:szCs w:val="24"/>
          </w:rPr>
          <w:delText xml:space="preserve">LA </w:delText>
        </w:r>
      </w:del>
      <w:del w:id="131" w:author="Rebecca Spain" w:date="2017-05-05T15:33:00Z">
        <w:r w:rsidR="00F24106" w:rsidRPr="00482DAF" w:rsidDel="00A3285B">
          <w:rPr>
            <w:rFonts w:ascii="Arial" w:hAnsi="Arial" w:cs="Arial"/>
            <w:sz w:val="24"/>
            <w:szCs w:val="24"/>
          </w:rPr>
          <w:delText>Cm</w:delText>
        </w:r>
        <w:r w:rsidR="008A67D8" w:rsidRPr="00482DAF" w:rsidDel="00A3285B">
          <w:rPr>
            <w:rFonts w:ascii="Arial" w:hAnsi="Arial" w:cs="Arial"/>
            <w:sz w:val="24"/>
            <w:szCs w:val="24"/>
          </w:rPr>
          <w:delText>ax</w:delText>
        </w:r>
        <w:r w:rsidR="00A50C28" w:rsidRPr="00482DAF" w:rsidDel="00A3285B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8A67D8" w:rsidRPr="00482DAF">
        <w:rPr>
          <w:rFonts w:ascii="Arial" w:hAnsi="Arial" w:cs="Arial"/>
          <w:sz w:val="24"/>
          <w:szCs w:val="24"/>
        </w:rPr>
        <w:t>between years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r w:rsidR="00F4608F" w:rsidRPr="00482DAF">
        <w:rPr>
          <w:rFonts w:ascii="Arial" w:hAnsi="Arial" w:cs="Arial"/>
          <w:sz w:val="24"/>
          <w:szCs w:val="24"/>
        </w:rPr>
        <w:t xml:space="preserve">based on the </w:t>
      </w:r>
      <w:del w:id="132" w:author="Rebecca Spain" w:date="2017-05-03T16:40:00Z">
        <w:r w:rsidR="00F4608F" w:rsidRPr="00482DAF" w:rsidDel="00766F56">
          <w:rPr>
            <w:rFonts w:ascii="Arial" w:hAnsi="Arial" w:cs="Arial"/>
            <w:sz w:val="24"/>
            <w:szCs w:val="24"/>
          </w:rPr>
          <w:delText xml:space="preserve">relatively </w:delText>
        </w:r>
      </w:del>
      <w:r w:rsidR="00F4608F" w:rsidRPr="00482DAF">
        <w:rPr>
          <w:rFonts w:ascii="Arial" w:hAnsi="Arial" w:cs="Arial"/>
          <w:sz w:val="24"/>
          <w:szCs w:val="24"/>
        </w:rPr>
        <w:t>high coefficients of variation (CV&gt;65%)</w:t>
      </w:r>
      <w:r w:rsidR="00A50C28" w:rsidRPr="00482DAF">
        <w:rPr>
          <w:rFonts w:ascii="Arial" w:hAnsi="Arial" w:cs="Arial"/>
          <w:sz w:val="24"/>
          <w:szCs w:val="24"/>
        </w:rPr>
        <w:t xml:space="preserve">. </w:t>
      </w:r>
      <w:ins w:id="133" w:author="Rebecca Spain" w:date="2017-05-03T15:45:00Z">
        <w:r w:rsidR="00EF3BCC">
          <w:rPr>
            <w:rFonts w:ascii="Arial" w:hAnsi="Arial" w:cs="Arial"/>
            <w:sz w:val="24"/>
            <w:szCs w:val="24"/>
          </w:rPr>
          <w:t xml:space="preserve">Review of </w:t>
        </w:r>
      </w:ins>
      <w:ins w:id="134" w:author="Rebecca Spain" w:date="2017-05-03T15:46:00Z">
        <w:r w:rsidR="00EF3BCC">
          <w:rPr>
            <w:rFonts w:ascii="Arial" w:hAnsi="Arial" w:cs="Arial"/>
            <w:sz w:val="24"/>
            <w:szCs w:val="24"/>
          </w:rPr>
          <w:t>apparent</w:t>
        </w:r>
      </w:ins>
      <w:ins w:id="135" w:author="Rebecca Spain" w:date="2017-05-03T15:45:00Z">
        <w:r w:rsidR="00EF3BCC">
          <w:rPr>
            <w:rFonts w:ascii="Arial" w:hAnsi="Arial" w:cs="Arial"/>
            <w:sz w:val="24"/>
            <w:szCs w:val="24"/>
          </w:rPr>
          <w:t xml:space="preserve"> </w:t>
        </w:r>
      </w:ins>
      <w:ins w:id="136" w:author="Rebecca Spain" w:date="2017-05-03T15:46:00Z">
        <w:r w:rsidR="00EF3BCC">
          <w:rPr>
            <w:rFonts w:ascii="Arial" w:hAnsi="Arial" w:cs="Arial"/>
            <w:sz w:val="24"/>
            <w:szCs w:val="24"/>
          </w:rPr>
          <w:t xml:space="preserve">outliers (115, 134, 137, 149) did not reveal </w:t>
        </w:r>
      </w:ins>
      <w:ins w:id="137" w:author="Rebecca Spain" w:date="2017-05-03T17:06:00Z">
        <w:r w:rsidR="00234EB1">
          <w:rPr>
            <w:rFonts w:ascii="Arial" w:hAnsi="Arial" w:cs="Arial"/>
            <w:sz w:val="24"/>
            <w:szCs w:val="24"/>
          </w:rPr>
          <w:t>underlying differences</w:t>
        </w:r>
      </w:ins>
      <w:ins w:id="138" w:author="Rebecca Spain" w:date="2017-05-03T15:46:00Z">
        <w:r w:rsidR="00EF3BCC">
          <w:rPr>
            <w:rFonts w:ascii="Arial" w:hAnsi="Arial" w:cs="Arial"/>
            <w:sz w:val="24"/>
            <w:szCs w:val="24"/>
          </w:rPr>
          <w:t xml:space="preserve"> (e.g. age, weight, concomitant med</w:t>
        </w:r>
        <w:r w:rsidR="004E042B">
          <w:rPr>
            <w:rFonts w:ascii="Arial" w:hAnsi="Arial" w:cs="Arial"/>
            <w:sz w:val="24"/>
            <w:szCs w:val="24"/>
          </w:rPr>
          <w:t>ications),</w:t>
        </w:r>
      </w:ins>
      <w:ins w:id="139" w:author="Rebecca Spain" w:date="2017-05-03T16:00:00Z">
        <w:r w:rsidR="00404406">
          <w:rPr>
            <w:rFonts w:ascii="Arial" w:hAnsi="Arial" w:cs="Arial"/>
            <w:sz w:val="24"/>
            <w:szCs w:val="24"/>
          </w:rPr>
          <w:t xml:space="preserve"> </w:t>
        </w:r>
      </w:ins>
      <w:ins w:id="140" w:author="Rebecca Spain" w:date="2017-05-03T16:39:00Z">
        <w:r w:rsidR="00766F56">
          <w:rPr>
            <w:rFonts w:ascii="Arial" w:hAnsi="Arial" w:cs="Arial"/>
            <w:sz w:val="24"/>
            <w:szCs w:val="24"/>
          </w:rPr>
          <w:t>n</w:t>
        </w:r>
      </w:ins>
      <w:ins w:id="141" w:author="Rebecca Spain" w:date="2017-05-03T16:00:00Z">
        <w:r w:rsidR="00404406">
          <w:rPr>
            <w:rFonts w:ascii="Arial" w:hAnsi="Arial" w:cs="Arial"/>
            <w:sz w:val="24"/>
            <w:szCs w:val="24"/>
          </w:rPr>
          <w:t xml:space="preserve">or were their mean brain atrophy rates different from the larger cohort. </w:t>
        </w:r>
      </w:ins>
      <w:ins w:id="142" w:author="Rebecca Spain" w:date="2017-05-03T15:46:00Z">
        <w:r w:rsidR="004E042B">
          <w:rPr>
            <w:rFonts w:ascii="Arial" w:hAnsi="Arial" w:cs="Arial"/>
            <w:sz w:val="24"/>
            <w:szCs w:val="24"/>
          </w:rPr>
          <w:t xml:space="preserve"> </w:t>
        </w:r>
      </w:ins>
      <w:r w:rsidR="00F24106" w:rsidRPr="00482DAF">
        <w:rPr>
          <w:rFonts w:ascii="Arial" w:hAnsi="Arial" w:cs="Arial"/>
          <w:sz w:val="24"/>
          <w:szCs w:val="24"/>
        </w:rPr>
        <w:t xml:space="preserve">Breithaupt-Grögler et al (1999) also noted high between-individual variability in Cmax values of LA (99% and 96% of the measured R and S LA enantiomers at the highest dose of 600 milligrams of racemic LA). </w:t>
      </w:r>
      <w:r w:rsidR="00A50C28" w:rsidRPr="00482DAF">
        <w:rPr>
          <w:rFonts w:ascii="Arial" w:hAnsi="Arial" w:cs="Arial"/>
          <w:sz w:val="24"/>
          <w:szCs w:val="24"/>
        </w:rPr>
        <w:t xml:space="preserve">Reasons for </w:t>
      </w:r>
      <w:r w:rsidR="00F24106" w:rsidRPr="00482DAF">
        <w:rPr>
          <w:rFonts w:ascii="Arial" w:hAnsi="Arial" w:cs="Arial"/>
          <w:sz w:val="24"/>
          <w:szCs w:val="24"/>
        </w:rPr>
        <w:t>between</w:t>
      </w:r>
      <w:r w:rsidR="00D7467D" w:rsidRPr="00482DAF">
        <w:rPr>
          <w:rFonts w:ascii="Arial" w:hAnsi="Arial" w:cs="Arial"/>
          <w:sz w:val="24"/>
          <w:szCs w:val="24"/>
        </w:rPr>
        <w:t xml:space="preserve">- and </w:t>
      </w:r>
      <w:r w:rsidR="00F24106" w:rsidRPr="00482DAF">
        <w:rPr>
          <w:rFonts w:ascii="Arial" w:hAnsi="Arial" w:cs="Arial"/>
          <w:sz w:val="24"/>
          <w:szCs w:val="24"/>
        </w:rPr>
        <w:t>within</w:t>
      </w:r>
      <w:r w:rsidR="00D7467D" w:rsidRPr="00482DAF">
        <w:rPr>
          <w:rFonts w:ascii="Arial" w:hAnsi="Arial" w:cs="Arial"/>
          <w:sz w:val="24"/>
          <w:szCs w:val="24"/>
        </w:rPr>
        <w:t xml:space="preserve">- subject </w:t>
      </w:r>
      <w:r w:rsidR="00A50C28" w:rsidRPr="00482DAF">
        <w:rPr>
          <w:rFonts w:ascii="Arial" w:hAnsi="Arial" w:cs="Arial"/>
          <w:sz w:val="24"/>
          <w:szCs w:val="24"/>
        </w:rPr>
        <w:t>variable absorption</w:t>
      </w:r>
      <w:r w:rsidR="00D7467D" w:rsidRPr="00482DAF">
        <w:rPr>
          <w:rFonts w:ascii="Arial" w:hAnsi="Arial" w:cs="Arial"/>
          <w:sz w:val="24"/>
          <w:szCs w:val="24"/>
        </w:rPr>
        <w:t>s</w:t>
      </w:r>
      <w:r w:rsidR="00A50C28" w:rsidRPr="00482DAF">
        <w:rPr>
          <w:rFonts w:ascii="Arial" w:hAnsi="Arial" w:cs="Arial"/>
          <w:sz w:val="24"/>
          <w:szCs w:val="24"/>
        </w:rPr>
        <w:t xml:space="preserve"> may be due to an elderly population with </w:t>
      </w:r>
      <w:r w:rsidR="00D7467D" w:rsidRPr="00482DAF">
        <w:rPr>
          <w:rFonts w:ascii="Arial" w:hAnsi="Arial" w:cs="Arial"/>
          <w:sz w:val="24"/>
          <w:szCs w:val="24"/>
        </w:rPr>
        <w:t xml:space="preserve">erratic gastrointestinal absorption, reduced </w:t>
      </w:r>
      <w:r w:rsidR="00A50C28" w:rsidRPr="00482DAF">
        <w:rPr>
          <w:rFonts w:ascii="Arial" w:hAnsi="Arial" w:cs="Arial"/>
          <w:sz w:val="24"/>
          <w:szCs w:val="24"/>
        </w:rPr>
        <w:t xml:space="preserve">hepatic perfusion, </w:t>
      </w:r>
      <w:r w:rsidR="00F24106" w:rsidRPr="00482DAF">
        <w:rPr>
          <w:rFonts w:ascii="Arial" w:hAnsi="Arial" w:cs="Arial"/>
          <w:sz w:val="24"/>
          <w:szCs w:val="24"/>
        </w:rPr>
        <w:t xml:space="preserve">or </w:t>
      </w:r>
      <w:r w:rsidR="00A50C28" w:rsidRPr="00482DAF">
        <w:rPr>
          <w:rFonts w:ascii="Arial" w:hAnsi="Arial" w:cs="Arial"/>
          <w:sz w:val="24"/>
          <w:szCs w:val="24"/>
        </w:rPr>
        <w:t>drug-drug interactions</w:t>
      </w:r>
      <w:r w:rsidR="00F24106" w:rsidRPr="00482DAF">
        <w:rPr>
          <w:rFonts w:ascii="Arial" w:hAnsi="Arial" w:cs="Arial"/>
          <w:sz w:val="24"/>
          <w:szCs w:val="24"/>
        </w:rPr>
        <w:t>. Alternatively, it may relate to</w:t>
      </w:r>
      <w:r w:rsidR="00A50C28" w:rsidRPr="00482DAF">
        <w:rPr>
          <w:rFonts w:ascii="Arial" w:hAnsi="Arial" w:cs="Arial"/>
          <w:sz w:val="24"/>
          <w:szCs w:val="24"/>
        </w:rPr>
        <w:t xml:space="preserve"> intrinsic propert</w:t>
      </w:r>
      <w:r w:rsidR="00F24106" w:rsidRPr="00482DAF">
        <w:rPr>
          <w:rFonts w:ascii="Arial" w:hAnsi="Arial" w:cs="Arial"/>
          <w:sz w:val="24"/>
          <w:szCs w:val="24"/>
        </w:rPr>
        <w:t>ies</w:t>
      </w:r>
      <w:r w:rsidR="00A50C28" w:rsidRPr="00482DAF">
        <w:rPr>
          <w:rFonts w:ascii="Arial" w:hAnsi="Arial" w:cs="Arial"/>
          <w:sz w:val="24"/>
          <w:szCs w:val="24"/>
        </w:rPr>
        <w:t xml:space="preserve"> of LA</w:t>
      </w:r>
      <w:r w:rsidR="00D7467D" w:rsidRPr="00482DAF">
        <w:rPr>
          <w:rFonts w:ascii="Arial" w:hAnsi="Arial" w:cs="Arial"/>
          <w:sz w:val="24"/>
          <w:szCs w:val="24"/>
        </w:rPr>
        <w:t xml:space="preserve"> or its delivery system</w:t>
      </w:r>
      <w:r w:rsidR="00A50C28" w:rsidRPr="00482DAF">
        <w:rPr>
          <w:rFonts w:ascii="Arial" w:hAnsi="Arial" w:cs="Arial"/>
          <w:sz w:val="24"/>
          <w:szCs w:val="24"/>
        </w:rPr>
        <w:t>.</w:t>
      </w:r>
      <w:r w:rsidR="002C74A1" w:rsidRPr="00482DAF">
        <w:rPr>
          <w:rFonts w:ascii="Arial" w:hAnsi="Arial" w:cs="Arial"/>
          <w:sz w:val="24"/>
          <w:szCs w:val="24"/>
          <w:vertAlign w:val="superscript"/>
        </w:rPr>
        <w:t>4,5,6</w:t>
      </w:r>
      <w:r w:rsidR="00A50C28" w:rsidRPr="00482DAF">
        <w:rPr>
          <w:rFonts w:ascii="Arial" w:hAnsi="Arial" w:cs="Arial"/>
          <w:sz w:val="24"/>
          <w:szCs w:val="24"/>
        </w:rPr>
        <w:t xml:space="preserve">  </w:t>
      </w:r>
      <w:r w:rsidR="00F24106" w:rsidRPr="00482DAF">
        <w:rPr>
          <w:rFonts w:ascii="Arial" w:hAnsi="Arial" w:cs="Arial"/>
          <w:sz w:val="24"/>
          <w:szCs w:val="24"/>
        </w:rPr>
        <w:t xml:space="preserve">Yet unknown is if the PK </w:t>
      </w:r>
      <w:r w:rsidR="00A50C28" w:rsidRPr="00482DAF">
        <w:rPr>
          <w:rFonts w:ascii="Arial" w:hAnsi="Arial" w:cs="Arial"/>
          <w:sz w:val="24"/>
          <w:szCs w:val="24"/>
        </w:rPr>
        <w:t xml:space="preserve">variability </w:t>
      </w:r>
      <w:ins w:id="143" w:author="Rebecca Spain" w:date="2017-05-03T15:02:00Z">
        <w:r w:rsidR="00561A5C">
          <w:rPr>
            <w:rFonts w:ascii="Arial" w:hAnsi="Arial" w:cs="Arial"/>
            <w:sz w:val="24"/>
            <w:szCs w:val="24"/>
          </w:rPr>
          <w:t xml:space="preserve">and </w:t>
        </w:r>
      </w:ins>
      <w:ins w:id="144" w:author="Rebecca Spain" w:date="2017-05-03T15:04:00Z">
        <w:r w:rsidR="00561A5C">
          <w:rPr>
            <w:rFonts w:ascii="Arial" w:hAnsi="Arial" w:cs="Arial"/>
            <w:sz w:val="24"/>
            <w:szCs w:val="24"/>
          </w:rPr>
          <w:t>rapid clearance</w:t>
        </w:r>
      </w:ins>
      <w:ins w:id="145" w:author="Rebecca Spain" w:date="2017-05-03T15:02:00Z">
        <w:r w:rsidR="00561A5C">
          <w:rPr>
            <w:rFonts w:ascii="Arial" w:hAnsi="Arial" w:cs="Arial"/>
            <w:sz w:val="24"/>
            <w:szCs w:val="24"/>
          </w:rPr>
          <w:t xml:space="preserve"> </w:t>
        </w:r>
      </w:ins>
      <w:r w:rsidR="00F24106" w:rsidRPr="00482DAF">
        <w:rPr>
          <w:rFonts w:ascii="Arial" w:hAnsi="Arial" w:cs="Arial"/>
          <w:sz w:val="24"/>
          <w:szCs w:val="24"/>
        </w:rPr>
        <w:t xml:space="preserve">of LA </w:t>
      </w:r>
      <w:r w:rsidR="00A50C28" w:rsidRPr="00482DAF">
        <w:rPr>
          <w:rFonts w:ascii="Arial" w:hAnsi="Arial" w:cs="Arial"/>
          <w:sz w:val="24"/>
          <w:szCs w:val="24"/>
        </w:rPr>
        <w:t>impact</w:t>
      </w:r>
      <w:r w:rsidR="00F24106" w:rsidRPr="00482DAF">
        <w:rPr>
          <w:rFonts w:ascii="Arial" w:hAnsi="Arial" w:cs="Arial"/>
          <w:sz w:val="24"/>
          <w:szCs w:val="24"/>
        </w:rPr>
        <w:t>s</w:t>
      </w:r>
      <w:r w:rsidR="00A50C28" w:rsidRPr="00482DAF">
        <w:rPr>
          <w:rFonts w:ascii="Arial" w:hAnsi="Arial" w:cs="Arial"/>
          <w:sz w:val="24"/>
          <w:szCs w:val="24"/>
        </w:rPr>
        <w:t xml:space="preserve"> </w:t>
      </w:r>
      <w:r w:rsidR="00F24106" w:rsidRPr="00482DAF">
        <w:rPr>
          <w:rFonts w:ascii="Arial" w:hAnsi="Arial" w:cs="Arial"/>
          <w:sz w:val="24"/>
          <w:szCs w:val="24"/>
        </w:rPr>
        <w:t xml:space="preserve">its </w:t>
      </w:r>
      <w:r w:rsidR="00A50C28" w:rsidRPr="00482DAF">
        <w:rPr>
          <w:rFonts w:ascii="Arial" w:hAnsi="Arial" w:cs="Arial"/>
          <w:sz w:val="24"/>
          <w:szCs w:val="24"/>
        </w:rPr>
        <w:t>therapeutic efficacy</w:t>
      </w:r>
      <w:ins w:id="146" w:author="Rebecca Spain" w:date="2017-05-03T14:32:00Z">
        <w:r w:rsidR="00C665DE">
          <w:rPr>
            <w:rFonts w:ascii="Arial" w:hAnsi="Arial" w:cs="Arial"/>
            <w:sz w:val="24"/>
            <w:szCs w:val="24"/>
          </w:rPr>
          <w:t xml:space="preserve"> or has </w:t>
        </w:r>
      </w:ins>
      <w:ins w:id="147" w:author="Rebecca Spain" w:date="2017-05-03T14:33:00Z">
        <w:r w:rsidR="00C665DE">
          <w:rPr>
            <w:rFonts w:ascii="Arial" w:hAnsi="Arial" w:cs="Arial"/>
            <w:sz w:val="24"/>
            <w:szCs w:val="24"/>
          </w:rPr>
          <w:t xml:space="preserve">dosing </w:t>
        </w:r>
      </w:ins>
      <w:ins w:id="148" w:author="Rebecca Spain" w:date="2017-05-03T14:32:00Z">
        <w:r w:rsidR="00C665DE">
          <w:rPr>
            <w:rFonts w:ascii="Arial" w:hAnsi="Arial" w:cs="Arial"/>
            <w:sz w:val="24"/>
            <w:szCs w:val="24"/>
          </w:rPr>
          <w:t>implications for clinical trial</w:t>
        </w:r>
      </w:ins>
      <w:ins w:id="149" w:author="Rebecca Spain" w:date="2017-05-03T16:41:00Z">
        <w:r w:rsidR="00766F56">
          <w:rPr>
            <w:rFonts w:ascii="Arial" w:hAnsi="Arial" w:cs="Arial"/>
            <w:sz w:val="24"/>
            <w:szCs w:val="24"/>
          </w:rPr>
          <w:t>s</w:t>
        </w:r>
      </w:ins>
      <w:ins w:id="150" w:author="Rebecca Spain" w:date="2017-05-03T14:32:00Z">
        <w:r w:rsidR="00C665DE">
          <w:rPr>
            <w:rFonts w:ascii="Arial" w:hAnsi="Arial" w:cs="Arial"/>
            <w:sz w:val="24"/>
            <w:szCs w:val="24"/>
          </w:rPr>
          <w:t xml:space="preserve"> or clinical use</w:t>
        </w:r>
      </w:ins>
      <w:r w:rsidR="00A50C28" w:rsidRPr="00482DAF">
        <w:rPr>
          <w:rFonts w:ascii="Arial" w:hAnsi="Arial" w:cs="Arial"/>
          <w:sz w:val="24"/>
          <w:szCs w:val="24"/>
        </w:rPr>
        <w:t>.</w:t>
      </w:r>
      <w:r w:rsidR="00A159DC" w:rsidRPr="00482DAF">
        <w:rPr>
          <w:rFonts w:ascii="Arial" w:hAnsi="Arial" w:cs="Arial"/>
          <w:sz w:val="24"/>
          <w:szCs w:val="24"/>
        </w:rPr>
        <w:t xml:space="preserve"> </w:t>
      </w:r>
      <w:ins w:id="151" w:author="Rebecca Spain" w:date="2017-05-03T16:13:00Z">
        <w:r w:rsidR="005608AC">
          <w:rPr>
            <w:rFonts w:ascii="Arial" w:hAnsi="Arial" w:cs="Arial"/>
            <w:sz w:val="24"/>
            <w:szCs w:val="24"/>
          </w:rPr>
          <w:t xml:space="preserve">Further development of </w:t>
        </w:r>
      </w:ins>
      <w:ins w:id="152" w:author="Rebecca Spain" w:date="2017-05-03T16:15:00Z">
        <w:r w:rsidR="005608AC">
          <w:rPr>
            <w:rFonts w:ascii="Arial" w:hAnsi="Arial" w:cs="Arial"/>
            <w:sz w:val="24"/>
            <w:szCs w:val="24"/>
          </w:rPr>
          <w:t>LA</w:t>
        </w:r>
      </w:ins>
      <w:ins w:id="153" w:author="Rebecca Spain" w:date="2017-05-03T16:13:00Z">
        <w:r w:rsidR="005608AC">
          <w:rPr>
            <w:rFonts w:ascii="Arial" w:hAnsi="Arial" w:cs="Arial"/>
            <w:sz w:val="24"/>
            <w:szCs w:val="24"/>
          </w:rPr>
          <w:t xml:space="preserve"> </w:t>
        </w:r>
      </w:ins>
      <w:ins w:id="154" w:author="Rebecca Spain" w:date="2017-05-03T16:14:00Z">
        <w:r w:rsidR="005608AC">
          <w:rPr>
            <w:rFonts w:ascii="Arial" w:hAnsi="Arial" w:cs="Arial"/>
            <w:sz w:val="24"/>
            <w:szCs w:val="24"/>
          </w:rPr>
          <w:t>may depend on</w:t>
        </w:r>
      </w:ins>
      <w:ins w:id="155" w:author="Rebecca Spain" w:date="2017-05-03T16:13:00Z">
        <w:r w:rsidR="005608AC">
          <w:rPr>
            <w:rFonts w:ascii="Arial" w:hAnsi="Arial" w:cs="Arial"/>
            <w:sz w:val="24"/>
            <w:szCs w:val="24"/>
          </w:rPr>
          <w:t xml:space="preserve"> </w:t>
        </w:r>
        <w:r w:rsidR="005608AC">
          <w:rPr>
            <w:rFonts w:ascii="Arial" w:hAnsi="Arial" w:cs="Arial"/>
            <w:sz w:val="24"/>
            <w:szCs w:val="24"/>
          </w:rPr>
          <w:lastRenderedPageBreak/>
          <w:t xml:space="preserve">improving its bioavailability and </w:t>
        </w:r>
      </w:ins>
      <w:ins w:id="156" w:author="Rebecca Spain" w:date="2017-05-03T16:14:00Z">
        <w:r w:rsidR="005608AC">
          <w:rPr>
            <w:rFonts w:ascii="Arial" w:hAnsi="Arial" w:cs="Arial"/>
            <w:sz w:val="24"/>
            <w:szCs w:val="24"/>
          </w:rPr>
          <w:t>tolerability</w:t>
        </w:r>
      </w:ins>
      <w:ins w:id="157" w:author="Rebecca Spain" w:date="2017-05-03T16:13:00Z">
        <w:r w:rsidR="005608AC">
          <w:rPr>
            <w:rFonts w:ascii="Arial" w:hAnsi="Arial" w:cs="Arial"/>
            <w:sz w:val="24"/>
            <w:szCs w:val="24"/>
          </w:rPr>
          <w:t xml:space="preserve">. </w:t>
        </w:r>
      </w:ins>
      <w:r w:rsidR="00D7467D" w:rsidRPr="00482DAF">
        <w:rPr>
          <w:rFonts w:ascii="Arial" w:hAnsi="Arial" w:cs="Arial"/>
          <w:sz w:val="24"/>
          <w:szCs w:val="24"/>
        </w:rPr>
        <w:t>This</w:t>
      </w:r>
      <w:r w:rsidR="00A95A98" w:rsidRPr="00482DAF">
        <w:rPr>
          <w:rFonts w:ascii="Arial" w:hAnsi="Arial" w:cs="Arial"/>
          <w:sz w:val="24"/>
          <w:szCs w:val="24"/>
        </w:rPr>
        <w:t xml:space="preserve"> </w:t>
      </w:r>
      <w:r w:rsidR="00306A77" w:rsidRPr="00482DAF">
        <w:rPr>
          <w:rFonts w:ascii="Arial" w:hAnsi="Arial" w:cs="Arial"/>
          <w:sz w:val="24"/>
          <w:szCs w:val="24"/>
        </w:rPr>
        <w:t xml:space="preserve">PK </w:t>
      </w:r>
      <w:r w:rsidR="00A95A98" w:rsidRPr="00482DAF">
        <w:rPr>
          <w:rFonts w:ascii="Arial" w:hAnsi="Arial" w:cs="Arial"/>
          <w:sz w:val="24"/>
          <w:szCs w:val="24"/>
        </w:rPr>
        <w:t>data represent</w:t>
      </w:r>
      <w:r w:rsidR="00D7467D" w:rsidRPr="00482DAF">
        <w:rPr>
          <w:rFonts w:ascii="Arial" w:hAnsi="Arial" w:cs="Arial"/>
          <w:sz w:val="24"/>
          <w:szCs w:val="24"/>
        </w:rPr>
        <w:t>s</w:t>
      </w:r>
      <w:r w:rsidR="00A95A98" w:rsidRPr="00482DAF">
        <w:rPr>
          <w:rFonts w:ascii="Arial" w:hAnsi="Arial" w:cs="Arial"/>
          <w:sz w:val="24"/>
          <w:szCs w:val="24"/>
        </w:rPr>
        <w:t xml:space="preserve"> the </w:t>
      </w:r>
      <w:r w:rsidR="00D7467D" w:rsidRPr="00482DAF">
        <w:rPr>
          <w:rFonts w:ascii="Arial" w:hAnsi="Arial" w:cs="Arial"/>
          <w:sz w:val="24"/>
          <w:szCs w:val="24"/>
        </w:rPr>
        <w:t xml:space="preserve">longest duration </w:t>
      </w:r>
      <w:r w:rsidR="00306A77" w:rsidRPr="00482DAF">
        <w:rPr>
          <w:rFonts w:ascii="Arial" w:hAnsi="Arial" w:cs="Arial"/>
          <w:sz w:val="24"/>
          <w:szCs w:val="24"/>
        </w:rPr>
        <w:t>use of LA in an</w:t>
      </w:r>
      <w:r w:rsidR="00A95A98" w:rsidRPr="00482DAF">
        <w:rPr>
          <w:rFonts w:ascii="Arial" w:hAnsi="Arial" w:cs="Arial"/>
          <w:sz w:val="24"/>
          <w:szCs w:val="24"/>
        </w:rPr>
        <w:t xml:space="preserve"> MS-specific </w:t>
      </w:r>
      <w:r w:rsidR="00306A77" w:rsidRPr="00482DAF">
        <w:rPr>
          <w:rFonts w:ascii="Arial" w:hAnsi="Arial" w:cs="Arial"/>
          <w:sz w:val="24"/>
          <w:szCs w:val="24"/>
        </w:rPr>
        <w:t>population</w:t>
      </w:r>
      <w:r w:rsidR="00D7467D" w:rsidRPr="00482DAF">
        <w:rPr>
          <w:rFonts w:ascii="Arial" w:hAnsi="Arial" w:cs="Arial"/>
          <w:sz w:val="24"/>
          <w:szCs w:val="24"/>
        </w:rPr>
        <w:t>.</w:t>
      </w:r>
    </w:p>
    <w:p w14:paraId="140F595A" w14:textId="3E2DA6C4" w:rsidR="004B30B9" w:rsidRPr="00482DAF" w:rsidRDefault="004B30B9" w:rsidP="001D6A0D">
      <w:p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References</w:t>
      </w:r>
    </w:p>
    <w:p w14:paraId="2BE3991B" w14:textId="1E31F7CF" w:rsidR="00693C14" w:rsidRPr="00482DAF" w:rsidRDefault="00693C14" w:rsidP="00482DAF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Teichert J</w:t>
      </w:r>
      <w:r w:rsidR="0014762A" w:rsidRPr="00482DAF">
        <w:rPr>
          <w:rFonts w:ascii="Arial" w:hAnsi="Arial" w:cs="Arial"/>
          <w:sz w:val="24"/>
          <w:szCs w:val="24"/>
        </w:rPr>
        <w:t>, Hermann R, Ruus P,</w:t>
      </w:r>
      <w:r w:rsidR="00E7006A" w:rsidRPr="00482DAF">
        <w:rPr>
          <w:rFonts w:ascii="Arial" w:hAnsi="Arial" w:cs="Arial"/>
          <w:sz w:val="24"/>
          <w:szCs w:val="24"/>
        </w:rPr>
        <w:t xml:space="preserve"> Preiss R.</w:t>
      </w:r>
      <w:r w:rsidRPr="00482DAF">
        <w:rPr>
          <w:rFonts w:ascii="Arial" w:hAnsi="Arial" w:cs="Arial"/>
          <w:sz w:val="24"/>
          <w:szCs w:val="24"/>
        </w:rPr>
        <w:t xml:space="preserve"> Plasma kinetics, metabolism, and urinary excretion of alpha-lipoic acid following oral administration in healthy volunteers. J Clin Pharmacol. </w:t>
      </w:r>
      <w:r w:rsidRPr="00482DAF">
        <w:rPr>
          <w:rFonts w:ascii="Arial" w:hAnsi="Arial" w:cs="Arial"/>
          <w:sz w:val="24"/>
          <w:szCs w:val="24"/>
          <w:lang w:val="it-IT"/>
        </w:rPr>
        <w:t>2003 Nov;43(11):1257-</w:t>
      </w:r>
      <w:r w:rsidR="001D6A0D">
        <w:rPr>
          <w:rFonts w:ascii="Arial" w:hAnsi="Arial" w:cs="Arial"/>
          <w:sz w:val="24"/>
          <w:szCs w:val="24"/>
          <w:lang w:val="it-IT"/>
        </w:rPr>
        <w:t>12</w:t>
      </w:r>
      <w:r w:rsidRPr="00482DAF">
        <w:rPr>
          <w:rFonts w:ascii="Arial" w:hAnsi="Arial" w:cs="Arial"/>
          <w:sz w:val="24"/>
          <w:szCs w:val="24"/>
          <w:lang w:val="it-IT"/>
        </w:rPr>
        <w:t>67.</w:t>
      </w:r>
      <w:r w:rsidRPr="00482DAF">
        <w:rPr>
          <w:rFonts w:ascii="Arial" w:hAnsi="Arial" w:cs="Arial"/>
          <w:sz w:val="24"/>
          <w:szCs w:val="24"/>
        </w:rPr>
        <w:t xml:space="preserve"> </w:t>
      </w:r>
    </w:p>
    <w:p w14:paraId="55755841" w14:textId="28130DE0" w:rsidR="00693C14" w:rsidRPr="00482DAF" w:rsidRDefault="00693C14" w:rsidP="00482DAF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Hermann R</w:t>
      </w:r>
      <w:r w:rsidR="00E7006A" w:rsidRPr="00482DAF">
        <w:rPr>
          <w:rFonts w:ascii="Arial" w:hAnsi="Arial" w:cs="Arial"/>
          <w:sz w:val="24"/>
          <w:szCs w:val="24"/>
        </w:rPr>
        <w:t>, Mungo J, Cnot</w:t>
      </w:r>
      <w:r w:rsidR="0014762A" w:rsidRPr="00482DAF">
        <w:rPr>
          <w:rFonts w:ascii="Arial" w:hAnsi="Arial" w:cs="Arial"/>
          <w:sz w:val="24"/>
          <w:szCs w:val="24"/>
        </w:rPr>
        <w:t>a P, Ziegler D</w:t>
      </w:r>
      <w:r w:rsidRPr="00482DAF">
        <w:rPr>
          <w:rFonts w:ascii="Arial" w:hAnsi="Arial" w:cs="Arial"/>
          <w:sz w:val="24"/>
          <w:szCs w:val="24"/>
        </w:rPr>
        <w:t xml:space="preserve">. Enantiomer-selective pharmacokinetics, oral bioavailability, and sex effects of various alpha-lipoic acid dosage forms. Clin Pharmacol. 2014 Nov 28;6:195-204. </w:t>
      </w:r>
    </w:p>
    <w:p w14:paraId="32388B66" w14:textId="7DFC7279" w:rsidR="00693C14" w:rsidRPr="00482DAF" w:rsidRDefault="00693C14" w:rsidP="00482DAF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Yadav V</w:t>
      </w:r>
      <w:r w:rsidR="002575BA" w:rsidRPr="00482DAF">
        <w:rPr>
          <w:rFonts w:ascii="Arial" w:hAnsi="Arial" w:cs="Arial"/>
          <w:sz w:val="24"/>
          <w:szCs w:val="24"/>
        </w:rPr>
        <w:t xml:space="preserve">, Marracci G, Munar M, </w:t>
      </w:r>
      <w:r w:rsidRPr="00482DAF">
        <w:rPr>
          <w:rFonts w:ascii="Arial" w:hAnsi="Arial" w:cs="Arial"/>
          <w:sz w:val="24"/>
          <w:szCs w:val="24"/>
        </w:rPr>
        <w:t>et al. Pharmacokinetic study of lipoic acid in multiple sclerosis: comparing mice and human pharmacokinetic parameters. Mult Scler. 2010 Apr;16(4):387-</w:t>
      </w:r>
      <w:r w:rsidR="001D6A0D">
        <w:rPr>
          <w:rFonts w:ascii="Arial" w:hAnsi="Arial" w:cs="Arial"/>
          <w:sz w:val="24"/>
          <w:szCs w:val="24"/>
        </w:rPr>
        <w:t>3</w:t>
      </w:r>
      <w:r w:rsidRPr="00482DAF">
        <w:rPr>
          <w:rFonts w:ascii="Arial" w:hAnsi="Arial" w:cs="Arial"/>
          <w:sz w:val="24"/>
          <w:szCs w:val="24"/>
        </w:rPr>
        <w:t>97.</w:t>
      </w:r>
    </w:p>
    <w:p w14:paraId="3E4883C6" w14:textId="49160266" w:rsidR="007B2D0A" w:rsidRPr="00482DAF" w:rsidRDefault="002440AE" w:rsidP="00482DAF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Breithaupt-Grögler K</w:t>
      </w:r>
      <w:r w:rsidR="002575BA" w:rsidRPr="00482DAF">
        <w:rPr>
          <w:rFonts w:ascii="Arial" w:hAnsi="Arial" w:cs="Arial"/>
          <w:sz w:val="24"/>
          <w:szCs w:val="24"/>
        </w:rPr>
        <w:t>, Niebch G, Schneider E, et al</w:t>
      </w:r>
      <w:r w:rsidRPr="00482DAF">
        <w:rPr>
          <w:rFonts w:ascii="Arial" w:hAnsi="Arial" w:cs="Arial"/>
          <w:sz w:val="24"/>
          <w:szCs w:val="24"/>
        </w:rPr>
        <w:t xml:space="preserve">. Dose-proportionality of oral thioctic acid--coincidence of assessments via pooled plasma and individual data. </w:t>
      </w:r>
      <w:r w:rsidRPr="00482DAF">
        <w:rPr>
          <w:rFonts w:ascii="Arial" w:hAnsi="Arial" w:cs="Arial"/>
          <w:sz w:val="24"/>
          <w:szCs w:val="24"/>
          <w:lang w:val="fr-FR"/>
        </w:rPr>
        <w:t xml:space="preserve">Eur J Pharm Sci. 1999 Apr;8(1):57-65. </w:t>
      </w:r>
    </w:p>
    <w:p w14:paraId="7EF413D9" w14:textId="77777777" w:rsidR="007B2D0A" w:rsidRPr="00482DAF" w:rsidRDefault="002440AE" w:rsidP="00482DAF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 xml:space="preserve">Klotz U. Pharmacokinetics and drug metabolism in the elderly. Drug Metab Rev. 2009;41(2):67-76. </w:t>
      </w:r>
    </w:p>
    <w:p w14:paraId="74AA72A0" w14:textId="58C08796" w:rsidR="004B30B9" w:rsidRPr="00482DAF" w:rsidRDefault="002440AE" w:rsidP="00482DAF">
      <w:pPr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t>Phua L</w:t>
      </w:r>
      <w:r w:rsidR="002575BA" w:rsidRPr="00482DAF">
        <w:rPr>
          <w:rFonts w:ascii="Arial" w:hAnsi="Arial" w:cs="Arial"/>
          <w:sz w:val="24"/>
          <w:szCs w:val="24"/>
        </w:rPr>
        <w:t>, New L, Goh C, Neo A, Browne E, Chan E.</w:t>
      </w:r>
      <w:r w:rsidRPr="00482DAF">
        <w:rPr>
          <w:rFonts w:ascii="Arial" w:hAnsi="Arial" w:cs="Arial"/>
          <w:sz w:val="24"/>
          <w:szCs w:val="24"/>
        </w:rPr>
        <w:t xml:space="preserve"> Investigation of the drug-drug interaction between alpha-lipoic acid and valproate via mitochondrial beta-oxidation. Pharm Res. 2008 Nov;25(11):2639-</w:t>
      </w:r>
      <w:r w:rsidR="001D6A0D">
        <w:rPr>
          <w:rFonts w:ascii="Arial" w:hAnsi="Arial" w:cs="Arial"/>
          <w:sz w:val="24"/>
          <w:szCs w:val="24"/>
        </w:rPr>
        <w:t>26</w:t>
      </w:r>
      <w:r w:rsidRPr="00482DAF">
        <w:rPr>
          <w:rFonts w:ascii="Arial" w:hAnsi="Arial" w:cs="Arial"/>
          <w:sz w:val="24"/>
          <w:szCs w:val="24"/>
        </w:rPr>
        <w:t xml:space="preserve">49. </w:t>
      </w:r>
    </w:p>
    <w:p w14:paraId="49FC5BA3" w14:textId="77777777" w:rsidR="004B30B9" w:rsidRPr="00482DAF" w:rsidRDefault="004B30B9" w:rsidP="00482DAF">
      <w:pPr>
        <w:spacing w:line="480" w:lineRule="auto"/>
        <w:rPr>
          <w:rFonts w:ascii="Arial" w:hAnsi="Arial" w:cs="Arial"/>
          <w:sz w:val="24"/>
          <w:szCs w:val="24"/>
        </w:rPr>
      </w:pPr>
    </w:p>
    <w:p w14:paraId="5917E90B" w14:textId="601FD7B0" w:rsidR="00A50C28" w:rsidRPr="00482DAF" w:rsidRDefault="004B30B9" w:rsidP="00482DAF">
      <w:pPr>
        <w:spacing w:line="480" w:lineRule="auto"/>
        <w:rPr>
          <w:rFonts w:ascii="Arial" w:hAnsi="Arial" w:cs="Arial"/>
          <w:sz w:val="24"/>
          <w:szCs w:val="24"/>
        </w:rPr>
      </w:pPr>
      <w:r w:rsidRPr="00482DAF">
        <w:rPr>
          <w:rFonts w:ascii="Arial" w:hAnsi="Arial" w:cs="Arial"/>
          <w:sz w:val="24"/>
          <w:szCs w:val="24"/>
        </w:rPr>
        <w:lastRenderedPageBreak/>
        <w:t>Fig 1</w:t>
      </w:r>
      <w:r w:rsidR="00BA6CC7" w:rsidRPr="00482DAF">
        <w:rPr>
          <w:rFonts w:ascii="Arial" w:hAnsi="Arial" w:cs="Arial"/>
          <w:sz w:val="24"/>
          <w:szCs w:val="24"/>
        </w:rPr>
        <w:t>.</w:t>
      </w:r>
      <w:r w:rsidRPr="00482DAF">
        <w:rPr>
          <w:rFonts w:ascii="Arial" w:hAnsi="Arial" w:cs="Arial"/>
          <w:sz w:val="24"/>
          <w:szCs w:val="24"/>
        </w:rPr>
        <w:t xml:space="preserve"> </w:t>
      </w:r>
      <w:ins w:id="158" w:author="Rebecca Spain" w:date="2017-05-03T14:04:00Z">
        <w:r w:rsidR="00300191">
          <w:rPr>
            <w:rFonts w:ascii="Arial" w:hAnsi="Arial" w:cs="Arial"/>
            <w:sz w:val="24"/>
            <w:szCs w:val="24"/>
          </w:rPr>
          <w:t xml:space="preserve">Pharmacokinetic concentration versus time plots. </w:t>
        </w:r>
      </w:ins>
      <w:r w:rsidR="00BA6CC7" w:rsidRPr="00482DAF">
        <w:rPr>
          <w:rFonts w:ascii="Arial" w:hAnsi="Arial" w:cs="Arial"/>
          <w:sz w:val="24"/>
          <w:szCs w:val="24"/>
        </w:rPr>
        <w:t xml:space="preserve">(A) </w:t>
      </w:r>
      <w:r w:rsidRPr="00482DAF">
        <w:rPr>
          <w:rFonts w:ascii="Arial" w:hAnsi="Arial" w:cs="Arial"/>
          <w:sz w:val="24"/>
          <w:szCs w:val="24"/>
        </w:rPr>
        <w:t xml:space="preserve">LA concentration at 6 time points over 120 minutes at baseline </w:t>
      </w:r>
      <w:r w:rsidR="00842F9F" w:rsidRPr="00482DAF">
        <w:rPr>
          <w:rFonts w:ascii="Arial" w:hAnsi="Arial" w:cs="Arial"/>
          <w:sz w:val="24"/>
          <w:szCs w:val="24"/>
        </w:rPr>
        <w:t xml:space="preserve">(n = 27) </w:t>
      </w:r>
      <w:r w:rsidRPr="00482DAF">
        <w:rPr>
          <w:rFonts w:ascii="Arial" w:hAnsi="Arial" w:cs="Arial"/>
          <w:sz w:val="24"/>
          <w:szCs w:val="24"/>
        </w:rPr>
        <w:t xml:space="preserve">and </w:t>
      </w:r>
      <w:r w:rsidR="00237960" w:rsidRPr="00482DAF">
        <w:rPr>
          <w:rFonts w:ascii="Arial" w:hAnsi="Arial" w:cs="Arial"/>
          <w:sz w:val="24"/>
          <w:szCs w:val="24"/>
        </w:rPr>
        <w:t>1 year</w:t>
      </w:r>
      <w:r w:rsidR="00842F9F" w:rsidRPr="00482DAF">
        <w:rPr>
          <w:rFonts w:ascii="Arial" w:hAnsi="Arial" w:cs="Arial"/>
          <w:sz w:val="24"/>
          <w:szCs w:val="24"/>
        </w:rPr>
        <w:t xml:space="preserve"> (n = 22)</w:t>
      </w:r>
      <w:r w:rsidRPr="00482DAF">
        <w:rPr>
          <w:rFonts w:ascii="Arial" w:hAnsi="Arial" w:cs="Arial"/>
          <w:sz w:val="24"/>
          <w:szCs w:val="24"/>
        </w:rPr>
        <w:t>.</w:t>
      </w:r>
      <w:r w:rsidR="00C64AD1" w:rsidRPr="00482DAF">
        <w:rPr>
          <w:rFonts w:ascii="Arial" w:hAnsi="Arial" w:cs="Arial"/>
          <w:sz w:val="24"/>
          <w:szCs w:val="24"/>
        </w:rPr>
        <w:t xml:space="preserve"> Shown are means with standard deviation bars.</w:t>
      </w:r>
      <w:r w:rsidR="00BA6CC7" w:rsidRPr="00482DAF">
        <w:rPr>
          <w:rFonts w:ascii="Arial" w:hAnsi="Arial" w:cs="Arial"/>
          <w:sz w:val="24"/>
          <w:szCs w:val="24"/>
        </w:rPr>
        <w:t xml:space="preserve"> (B) </w:t>
      </w:r>
      <w:r w:rsidRPr="00482DAF">
        <w:rPr>
          <w:rFonts w:ascii="Arial" w:hAnsi="Arial" w:cs="Arial"/>
          <w:sz w:val="24"/>
          <w:szCs w:val="24"/>
        </w:rPr>
        <w:t xml:space="preserve">Individual traces of baseline and </w:t>
      </w:r>
      <w:r w:rsidR="00834707" w:rsidRPr="00482DAF">
        <w:rPr>
          <w:rFonts w:ascii="Arial" w:hAnsi="Arial" w:cs="Arial"/>
          <w:sz w:val="24"/>
          <w:szCs w:val="24"/>
        </w:rPr>
        <w:t xml:space="preserve">1 year </w:t>
      </w:r>
      <w:r w:rsidR="00C64AD1" w:rsidRPr="00482DAF">
        <w:rPr>
          <w:rFonts w:ascii="Arial" w:hAnsi="Arial" w:cs="Arial"/>
          <w:sz w:val="24"/>
          <w:szCs w:val="24"/>
        </w:rPr>
        <w:t>mean lipoic acid (LA)</w:t>
      </w:r>
      <w:r w:rsidRPr="00482DAF">
        <w:rPr>
          <w:rFonts w:ascii="Arial" w:hAnsi="Arial" w:cs="Arial"/>
          <w:sz w:val="24"/>
          <w:szCs w:val="24"/>
        </w:rPr>
        <w:t xml:space="preserve"> </w:t>
      </w:r>
      <w:r w:rsidR="00834707" w:rsidRPr="00482DAF">
        <w:rPr>
          <w:rFonts w:ascii="Arial" w:hAnsi="Arial" w:cs="Arial"/>
          <w:sz w:val="24"/>
          <w:szCs w:val="24"/>
        </w:rPr>
        <w:t xml:space="preserve">peak </w:t>
      </w:r>
      <w:r w:rsidRPr="00482DAF">
        <w:rPr>
          <w:rFonts w:ascii="Arial" w:hAnsi="Arial" w:cs="Arial"/>
          <w:sz w:val="24"/>
          <w:szCs w:val="24"/>
        </w:rPr>
        <w:t>concentrations. Variability measured by the mean coeffi</w:t>
      </w:r>
      <w:r w:rsidR="00C64AD1" w:rsidRPr="00482DAF">
        <w:rPr>
          <w:rFonts w:ascii="Arial" w:hAnsi="Arial" w:cs="Arial"/>
          <w:sz w:val="24"/>
          <w:szCs w:val="24"/>
        </w:rPr>
        <w:t>cient of variation across the pharmacokinetic</w:t>
      </w:r>
      <w:r w:rsidRPr="00482DAF">
        <w:rPr>
          <w:rFonts w:ascii="Arial" w:hAnsi="Arial" w:cs="Arial"/>
          <w:sz w:val="24"/>
          <w:szCs w:val="24"/>
        </w:rPr>
        <w:t xml:space="preserve"> trace was similar at the two time points </w:t>
      </w:r>
      <w:r w:rsidR="007451BF" w:rsidRPr="00482DAF">
        <w:rPr>
          <w:rFonts w:ascii="Arial" w:hAnsi="Arial" w:cs="Arial"/>
          <w:sz w:val="24"/>
          <w:szCs w:val="24"/>
        </w:rPr>
        <w:t xml:space="preserve">(79.8% vs 64.9% </w:t>
      </w:r>
      <w:r w:rsidRPr="00482DAF">
        <w:rPr>
          <w:rFonts w:ascii="Arial" w:hAnsi="Arial" w:cs="Arial"/>
          <w:sz w:val="24"/>
          <w:szCs w:val="24"/>
        </w:rPr>
        <w:t>respectively) with the highest variability found at 30 minutes (158.5% and 179.4% respectively).</w:t>
      </w:r>
    </w:p>
    <w:sectPr w:rsidR="00A50C28" w:rsidRPr="00482D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7627D" w14:textId="77777777" w:rsidR="001D6A0D" w:rsidRDefault="001D6A0D" w:rsidP="001D6A0D">
      <w:pPr>
        <w:spacing w:after="0" w:line="240" w:lineRule="auto"/>
      </w:pPr>
      <w:r>
        <w:separator/>
      </w:r>
    </w:p>
  </w:endnote>
  <w:endnote w:type="continuationSeparator" w:id="0">
    <w:p w14:paraId="720CB5BD" w14:textId="77777777" w:rsidR="001D6A0D" w:rsidRDefault="001D6A0D" w:rsidP="001D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70EE9" w14:textId="77777777" w:rsidR="001D6A0D" w:rsidRDefault="001D6A0D" w:rsidP="001D6A0D">
      <w:pPr>
        <w:spacing w:after="0" w:line="240" w:lineRule="auto"/>
      </w:pPr>
      <w:r>
        <w:separator/>
      </w:r>
    </w:p>
  </w:footnote>
  <w:footnote w:type="continuationSeparator" w:id="0">
    <w:p w14:paraId="546F93C8" w14:textId="77777777" w:rsidR="001D6A0D" w:rsidRDefault="001D6A0D" w:rsidP="001D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7B5D" w14:textId="26371691" w:rsidR="001D6A0D" w:rsidRPr="00D73EC8" w:rsidRDefault="001D6A0D">
    <w:pPr>
      <w:pStyle w:val="Header"/>
      <w:jc w:val="right"/>
      <w:rPr>
        <w:rFonts w:ascii="Arial" w:hAnsi="Arial" w:cs="Arial"/>
        <w:sz w:val="24"/>
        <w:szCs w:val="24"/>
      </w:rPr>
    </w:pPr>
    <w:r w:rsidRPr="00D73EC8">
      <w:rPr>
        <w:rFonts w:ascii="Arial" w:hAnsi="Arial" w:cs="Arial"/>
        <w:sz w:val="24"/>
        <w:szCs w:val="24"/>
      </w:rPr>
      <w:t xml:space="preserve">Bittner </w:t>
    </w:r>
    <w:sdt>
      <w:sdtPr>
        <w:rPr>
          <w:rFonts w:ascii="Arial" w:hAnsi="Arial" w:cs="Arial"/>
          <w:sz w:val="24"/>
          <w:szCs w:val="24"/>
        </w:rPr>
        <w:id w:val="-4393003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73EC8">
          <w:rPr>
            <w:rFonts w:ascii="Arial" w:hAnsi="Arial" w:cs="Arial"/>
            <w:sz w:val="24"/>
            <w:szCs w:val="24"/>
          </w:rPr>
          <w:fldChar w:fldCharType="begin"/>
        </w:r>
        <w:r w:rsidRPr="00D73EC8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D73EC8">
          <w:rPr>
            <w:rFonts w:ascii="Arial" w:hAnsi="Arial" w:cs="Arial"/>
            <w:sz w:val="24"/>
            <w:szCs w:val="24"/>
          </w:rPr>
          <w:fldChar w:fldCharType="separate"/>
        </w:r>
        <w:r w:rsidR="000F6297">
          <w:rPr>
            <w:rFonts w:ascii="Arial" w:hAnsi="Arial" w:cs="Arial"/>
            <w:noProof/>
            <w:sz w:val="24"/>
            <w:szCs w:val="24"/>
          </w:rPr>
          <w:t>1</w:t>
        </w:r>
        <w:r w:rsidRPr="00D73EC8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0D4210A5" w14:textId="77777777" w:rsidR="001D6A0D" w:rsidRDefault="001D6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33C37"/>
    <w:multiLevelType w:val="multilevel"/>
    <w:tmpl w:val="7240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61A2F"/>
    <w:multiLevelType w:val="hybridMultilevel"/>
    <w:tmpl w:val="5E4CF64C"/>
    <w:lvl w:ilvl="0" w:tplc="6A48BC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166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81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8A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20F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69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6F8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86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becca Spain">
    <w15:presenceInfo w15:providerId="AD" w15:userId="S-1-5-21-1366901343-1712286707-620655208-6299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8E1F1CF-8EC1-43F9-8A99-631B43F1DDB0}"/>
    <w:docVar w:name="dgnword-eventsink" w:val="9978560"/>
  </w:docVars>
  <w:rsids>
    <w:rsidRoot w:val="00A50C28"/>
    <w:rsid w:val="000636AC"/>
    <w:rsid w:val="00080C97"/>
    <w:rsid w:val="00091930"/>
    <w:rsid w:val="00094728"/>
    <w:rsid w:val="000B2A02"/>
    <w:rsid w:val="000F6297"/>
    <w:rsid w:val="001025FB"/>
    <w:rsid w:val="0014762A"/>
    <w:rsid w:val="001D6A0D"/>
    <w:rsid w:val="001E7CF6"/>
    <w:rsid w:val="001F399E"/>
    <w:rsid w:val="002122C7"/>
    <w:rsid w:val="00234EB1"/>
    <w:rsid w:val="00237960"/>
    <w:rsid w:val="002440AE"/>
    <w:rsid w:val="002575BA"/>
    <w:rsid w:val="00277389"/>
    <w:rsid w:val="002B5561"/>
    <w:rsid w:val="002C74A1"/>
    <w:rsid w:val="00300191"/>
    <w:rsid w:val="00306A77"/>
    <w:rsid w:val="003645B9"/>
    <w:rsid w:val="003815E5"/>
    <w:rsid w:val="00404406"/>
    <w:rsid w:val="004405D2"/>
    <w:rsid w:val="00443422"/>
    <w:rsid w:val="00465D50"/>
    <w:rsid w:val="00482DAF"/>
    <w:rsid w:val="00496556"/>
    <w:rsid w:val="004B30B9"/>
    <w:rsid w:val="004E042B"/>
    <w:rsid w:val="00557068"/>
    <w:rsid w:val="005608AC"/>
    <w:rsid w:val="00561A5C"/>
    <w:rsid w:val="00595ACA"/>
    <w:rsid w:val="005C293C"/>
    <w:rsid w:val="005F149D"/>
    <w:rsid w:val="00614DF6"/>
    <w:rsid w:val="006307DB"/>
    <w:rsid w:val="00693115"/>
    <w:rsid w:val="00693C14"/>
    <w:rsid w:val="007313EE"/>
    <w:rsid w:val="007451BF"/>
    <w:rsid w:val="00766F56"/>
    <w:rsid w:val="007861ED"/>
    <w:rsid w:val="007B2D0A"/>
    <w:rsid w:val="007B3F52"/>
    <w:rsid w:val="007D3442"/>
    <w:rsid w:val="00805AE4"/>
    <w:rsid w:val="00807C69"/>
    <w:rsid w:val="00834707"/>
    <w:rsid w:val="00842F9F"/>
    <w:rsid w:val="00894D12"/>
    <w:rsid w:val="008A67D8"/>
    <w:rsid w:val="008B5D23"/>
    <w:rsid w:val="008B6533"/>
    <w:rsid w:val="008D147F"/>
    <w:rsid w:val="008F2A1C"/>
    <w:rsid w:val="009F2C14"/>
    <w:rsid w:val="00A159DC"/>
    <w:rsid w:val="00A24987"/>
    <w:rsid w:val="00A3285B"/>
    <w:rsid w:val="00A50C28"/>
    <w:rsid w:val="00A834E4"/>
    <w:rsid w:val="00A95A98"/>
    <w:rsid w:val="00B041C9"/>
    <w:rsid w:val="00B05FD0"/>
    <w:rsid w:val="00B9582C"/>
    <w:rsid w:val="00BA6CC7"/>
    <w:rsid w:val="00BF5D9B"/>
    <w:rsid w:val="00C57718"/>
    <w:rsid w:val="00C64AD1"/>
    <w:rsid w:val="00C665DE"/>
    <w:rsid w:val="00CB5BD3"/>
    <w:rsid w:val="00D11F03"/>
    <w:rsid w:val="00D73EC8"/>
    <w:rsid w:val="00D7467D"/>
    <w:rsid w:val="00DC3A7F"/>
    <w:rsid w:val="00E7006A"/>
    <w:rsid w:val="00E725B5"/>
    <w:rsid w:val="00EF3BCC"/>
    <w:rsid w:val="00F115B1"/>
    <w:rsid w:val="00F24106"/>
    <w:rsid w:val="00F4608F"/>
    <w:rsid w:val="00F52833"/>
    <w:rsid w:val="00F65B32"/>
    <w:rsid w:val="00FC05CC"/>
    <w:rsid w:val="00FC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8928"/>
  <w15:docId w15:val="{03857C8F-F6EF-42F7-AFF4-3EED164A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0C28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73E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8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4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0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4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72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A0D"/>
  </w:style>
  <w:style w:type="paragraph" w:styleId="Footer">
    <w:name w:val="footer"/>
    <w:basedOn w:val="Normal"/>
    <w:link w:val="FooterChar"/>
    <w:uiPriority w:val="99"/>
    <w:unhideWhenUsed/>
    <w:rsid w:val="001D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7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0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52058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86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43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99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96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718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01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8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282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151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7943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2631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9747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0181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086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2370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32840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9452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15426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45591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1517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07851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3238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73512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5100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1270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78665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18388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0844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90429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8879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66486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5576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72818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0134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1029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725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9803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3564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58974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66973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379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59396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5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4547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8789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1659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8733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382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848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2804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559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5097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6711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801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6961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741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70957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777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4063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5872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9159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2666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6965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58683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0363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068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66567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64718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703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7055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9904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1973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19035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4276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2711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26044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8712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1727">
          <w:marLeft w:val="75"/>
          <w:marRight w:val="75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20486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84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7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77029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62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00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26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097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484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9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57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567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404875">
                                                                                      <w:marLeft w:val="61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52180">
                                                                                      <w:marLeft w:val="61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9307882">
                                                                                      <w:marLeft w:val="61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771727">
                                                                                      <w:marLeft w:val="61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02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17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35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50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98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99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05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tnerf@oh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099C-792E-4A30-9507-D0BA32A2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Bittner</dc:creator>
  <cp:lastModifiedBy>Rebecca Spain</cp:lastModifiedBy>
  <cp:revision>6</cp:revision>
  <cp:lastPrinted>2017-03-03T17:27:00Z</cp:lastPrinted>
  <dcterms:created xsi:type="dcterms:W3CDTF">2017-05-03T23:43:00Z</dcterms:created>
  <dcterms:modified xsi:type="dcterms:W3CDTF">2017-05-08T20:10:00Z</dcterms:modified>
</cp:coreProperties>
</file>