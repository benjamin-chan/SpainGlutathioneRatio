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E4F" w:rsidRDefault="00B34346" w:rsidP="00B34346">
      <w:pPr>
        <w:spacing w:after="0"/>
      </w:pPr>
      <w:r>
        <w:t>Proposed studies related to lipoic acid</w:t>
      </w:r>
      <w:r w:rsidR="00187CE3">
        <w:t xml:space="preserve"> in multiple sclerosis</w:t>
      </w:r>
    </w:p>
    <w:p w:rsidR="00B34346" w:rsidRDefault="00B34346" w:rsidP="00B34346">
      <w:pPr>
        <w:spacing w:after="0"/>
      </w:pPr>
      <w:r>
        <w:t>Rebecca Spain</w:t>
      </w:r>
    </w:p>
    <w:p w:rsidR="00B34346" w:rsidRDefault="008326E7" w:rsidP="00B34346">
      <w:pPr>
        <w:spacing w:after="0"/>
      </w:pPr>
      <w:r>
        <w:t>June 7</w:t>
      </w:r>
      <w:r w:rsidR="00B34346">
        <w:t>, 2017</w:t>
      </w:r>
    </w:p>
    <w:p w:rsidR="00B34346" w:rsidRDefault="00B34346" w:rsidP="00B34346">
      <w:pPr>
        <w:spacing w:after="0"/>
      </w:pPr>
    </w:p>
    <w:p w:rsidR="00187CE3" w:rsidRDefault="00D001A2" w:rsidP="00B34346">
      <w:pPr>
        <w:pStyle w:val="ListParagraph"/>
        <w:numPr>
          <w:ilvl w:val="0"/>
          <w:numId w:val="1"/>
        </w:numPr>
      </w:pPr>
      <w:r>
        <w:rPr>
          <w:u w:val="single"/>
        </w:rPr>
        <w:t>Absorption</w:t>
      </w:r>
      <w:r w:rsidR="00187CE3">
        <w:rPr>
          <w:u w:val="single"/>
        </w:rPr>
        <w:t xml:space="preserve"> </w:t>
      </w:r>
      <w:r w:rsidR="00967C20">
        <w:rPr>
          <w:u w:val="single"/>
        </w:rPr>
        <w:t xml:space="preserve">and tolerability </w:t>
      </w:r>
      <w:r w:rsidR="00187CE3">
        <w:rPr>
          <w:u w:val="single"/>
        </w:rPr>
        <w:t xml:space="preserve">of </w:t>
      </w:r>
      <w:r w:rsidR="00967C20">
        <w:rPr>
          <w:u w:val="single"/>
        </w:rPr>
        <w:t>racemic</w:t>
      </w:r>
      <w:r w:rsidR="00187CE3">
        <w:rPr>
          <w:u w:val="single"/>
        </w:rPr>
        <w:t xml:space="preserve"> lipoic acid (LA) </w:t>
      </w:r>
      <w:ins w:id="0" w:author="Rebecca Spain" w:date="2017-06-12T16:24:00Z">
        <w:r w:rsidR="00DB3F06">
          <w:rPr>
            <w:u w:val="single"/>
          </w:rPr>
          <w:t xml:space="preserve">versus </w:t>
        </w:r>
      </w:ins>
      <w:del w:id="1" w:author="Rebecca Spain" w:date="2017-06-12T16:24:00Z">
        <w:r w:rsidR="00967C20" w:rsidDel="00DB3F06">
          <w:rPr>
            <w:u w:val="single"/>
          </w:rPr>
          <w:delText xml:space="preserve">and the chiral component </w:delText>
        </w:r>
      </w:del>
      <w:r w:rsidR="00967C20">
        <w:rPr>
          <w:u w:val="single"/>
        </w:rPr>
        <w:t xml:space="preserve">R-LA </w:t>
      </w:r>
      <w:r w:rsidR="00187CE3">
        <w:rPr>
          <w:u w:val="single"/>
        </w:rPr>
        <w:t>in progressive multiple s</w:t>
      </w:r>
      <w:r>
        <w:rPr>
          <w:u w:val="single"/>
        </w:rPr>
        <w:t>clerosis</w:t>
      </w:r>
    </w:p>
    <w:p w:rsidR="00187CE3" w:rsidRDefault="00187CE3" w:rsidP="00B34346">
      <w:pPr>
        <w:pStyle w:val="ListParagraph"/>
      </w:pPr>
      <w:r w:rsidRPr="00187CE3">
        <w:rPr>
          <w:u w:val="single"/>
        </w:rPr>
        <w:t>Problem</w:t>
      </w:r>
      <w:r>
        <w:t xml:space="preserve">: The 1200mg daily </w:t>
      </w:r>
      <w:r w:rsidR="00F82002">
        <w:t xml:space="preserve">dose of </w:t>
      </w:r>
      <w:r w:rsidR="00967C20">
        <w:t xml:space="preserve">racemic </w:t>
      </w:r>
      <w:r w:rsidR="00D001A2">
        <w:t>lipoic acid (</w:t>
      </w:r>
      <w:r w:rsidR="00F82002">
        <w:t>LA</w:t>
      </w:r>
      <w:r w:rsidR="00D001A2">
        <w:t>) found promising</w:t>
      </w:r>
      <w:r w:rsidR="00F82002">
        <w:t xml:space="preserve"> in the pilot </w:t>
      </w:r>
      <w:r w:rsidR="00967C20">
        <w:t xml:space="preserve">clinical trial produced variable inter-subject peak levels at a single time-point and variable intra-subject levels between baseline and month 12 visits. </w:t>
      </w:r>
      <w:ins w:id="2" w:author="Rebecca Spain" w:date="2017-06-12T16:24:00Z">
        <w:r w:rsidR="00DB3F06">
          <w:t xml:space="preserve">Racemic </w:t>
        </w:r>
      </w:ins>
      <w:r w:rsidR="00967C20">
        <w:t>LA was also</w:t>
      </w:r>
      <w:r>
        <w:t xml:space="preserve"> di</w:t>
      </w:r>
      <w:r w:rsidR="00F82002">
        <w:t xml:space="preserve">fficult to swallow and </w:t>
      </w:r>
      <w:del w:id="3" w:author="Rebecca Spain" w:date="2017-06-12T16:24:00Z">
        <w:r w:rsidR="00F82002" w:rsidDel="00DB3F06">
          <w:delText xml:space="preserve">produces </w:delText>
        </w:r>
      </w:del>
      <w:ins w:id="4" w:author="Rebecca Spain" w:date="2017-06-12T16:24:00Z">
        <w:r w:rsidR="00DB3F06">
          <w:t>produce</w:t>
        </w:r>
        <w:r w:rsidR="00DB3F06">
          <w:t>d</w:t>
        </w:r>
        <w:r w:rsidR="00DB3F06">
          <w:t xml:space="preserve"> </w:t>
        </w:r>
      </w:ins>
      <w:r>
        <w:t>stomach upset.</w:t>
      </w:r>
    </w:p>
    <w:p w:rsidR="00187CE3" w:rsidRDefault="00187CE3" w:rsidP="00B34346">
      <w:pPr>
        <w:pStyle w:val="ListParagraph"/>
      </w:pPr>
      <w:r>
        <w:rPr>
          <w:u w:val="single"/>
        </w:rPr>
        <w:t>Goal</w:t>
      </w:r>
      <w:r>
        <w:t xml:space="preserve">: to improve </w:t>
      </w:r>
      <w:r w:rsidR="00967C20">
        <w:t xml:space="preserve">absorption and </w:t>
      </w:r>
      <w:r>
        <w:t xml:space="preserve">tolerability of LA by </w:t>
      </w:r>
      <w:r w:rsidR="00967C20">
        <w:t>using the R-LA form of LA.</w:t>
      </w:r>
      <w:r>
        <w:t xml:space="preserve"> </w:t>
      </w:r>
    </w:p>
    <w:p w:rsidR="00B34346" w:rsidRDefault="00B34346" w:rsidP="00B34346">
      <w:pPr>
        <w:pStyle w:val="ListParagraph"/>
      </w:pPr>
      <w:r w:rsidRPr="00187CE3">
        <w:rPr>
          <w:u w:val="single"/>
        </w:rPr>
        <w:t>Background</w:t>
      </w:r>
      <w:r>
        <w:t xml:space="preserve">: </w:t>
      </w:r>
      <w:r w:rsidR="00187CE3">
        <w:t>Lipoic acid (</w:t>
      </w:r>
      <w:r>
        <w:t>LA</w:t>
      </w:r>
      <w:r w:rsidR="00187CE3">
        <w:t>) in the natural form found in humans exists</w:t>
      </w:r>
      <w:r>
        <w:t xml:space="preserve"> in the R chiral conformation</w:t>
      </w:r>
      <w:r w:rsidR="00967C20">
        <w:t xml:space="preserve"> (R-LA)</w:t>
      </w:r>
      <w:r>
        <w:t xml:space="preserve">. </w:t>
      </w:r>
      <w:r w:rsidR="00187CE3">
        <w:t>Synthetic production</w:t>
      </w:r>
      <w:r>
        <w:t xml:space="preserve"> of LA </w:t>
      </w:r>
      <w:r w:rsidR="00187CE3">
        <w:t>results in</w:t>
      </w:r>
      <w:r>
        <w:t xml:space="preserve"> an even mix of R and S </w:t>
      </w:r>
      <w:r w:rsidR="00187CE3">
        <w:t>chiral con</w:t>
      </w:r>
      <w:r>
        <w:t>form</w:t>
      </w:r>
      <w:r w:rsidR="00187CE3">
        <w:t>ation</w:t>
      </w:r>
      <w:r>
        <w:t>s</w:t>
      </w:r>
      <w:r w:rsidR="00211E74">
        <w:t xml:space="preserve"> (termed “racemic</w:t>
      </w:r>
      <w:ins w:id="5" w:author="Rebecca Spain" w:date="2017-06-12T16:25:00Z">
        <w:r w:rsidR="00DB3F06">
          <w:t xml:space="preserve"> LA</w:t>
        </w:r>
      </w:ins>
      <w:r w:rsidR="00211E74">
        <w:t>”)</w:t>
      </w:r>
      <w:r w:rsidR="00967C20">
        <w:t>. T</w:t>
      </w:r>
      <w:r>
        <w:t>here is conflicting literature regarding how well the R</w:t>
      </w:r>
      <w:r w:rsidR="00967C20">
        <w:t>-LA</w:t>
      </w:r>
      <w:r>
        <w:t xml:space="preserve"> and S</w:t>
      </w:r>
      <w:r w:rsidR="00967C20">
        <w:t>-LA</w:t>
      </w:r>
      <w:r>
        <w:t xml:space="preserve"> forms </w:t>
      </w:r>
      <w:r w:rsidR="00967C20">
        <w:t>are absorbed</w:t>
      </w:r>
      <w:r>
        <w:t xml:space="preserve">. </w:t>
      </w:r>
      <w:r w:rsidR="00F82002">
        <w:t>T</w:t>
      </w:r>
      <w:r>
        <w:t xml:space="preserve">he pilot study of LA in secondary progressive </w:t>
      </w:r>
      <w:r w:rsidR="00D001A2">
        <w:t>multiple sclerosis (</w:t>
      </w:r>
      <w:r>
        <w:t>MS</w:t>
      </w:r>
      <w:r w:rsidR="00D001A2">
        <w:t>)</w:t>
      </w:r>
      <w:r w:rsidR="00F82002">
        <w:t xml:space="preserve"> found a reduction in brain atrophy </w:t>
      </w:r>
      <w:r w:rsidR="00967C20">
        <w:t xml:space="preserve">among participants taking </w:t>
      </w:r>
      <w:r w:rsidR="00211E74">
        <w:t>racemic</w:t>
      </w:r>
      <w:r w:rsidR="00F82002">
        <w:t xml:space="preserve"> LA</w:t>
      </w:r>
      <w:r w:rsidR="00967C20">
        <w:t>, however there was stomach upset and the peak blood levels varied between participants and within the same participant at different visits</w:t>
      </w:r>
      <w:r>
        <w:t xml:space="preserve">. </w:t>
      </w:r>
      <w:ins w:id="6" w:author="Rebecca Spain" w:date="2017-06-12T16:27:00Z">
        <w:r w:rsidR="00DB3F06">
          <w:rPr>
            <w:i/>
          </w:rPr>
          <w:t>Overall study h</w:t>
        </w:r>
      </w:ins>
      <w:del w:id="7" w:author="Rebecca Spain" w:date="2017-06-12T16:27:00Z">
        <w:r w:rsidR="00EA4FEF" w:rsidRPr="00EA4FEF" w:rsidDel="00DB3F06">
          <w:rPr>
            <w:i/>
          </w:rPr>
          <w:delText>H</w:delText>
        </w:r>
      </w:del>
      <w:r w:rsidR="00EA4FEF" w:rsidRPr="00EA4FEF">
        <w:rPr>
          <w:i/>
        </w:rPr>
        <w:t>ypothesis</w:t>
      </w:r>
      <w:r w:rsidR="00EA4FEF">
        <w:t xml:space="preserve">: R-LA at a lower total dose will produce </w:t>
      </w:r>
      <w:del w:id="8" w:author="Rebecca Spain" w:date="2017-06-12T16:25:00Z">
        <w:r w:rsidR="00EA4FEF" w:rsidDel="00DB3F06">
          <w:delText>PK values</w:delText>
        </w:r>
      </w:del>
      <w:ins w:id="9" w:author="Rebecca Spain" w:date="2017-06-12T16:25:00Z">
        <w:r w:rsidR="00DB3F06">
          <w:t xml:space="preserve">serum bioavailability </w:t>
        </w:r>
      </w:ins>
      <w:ins w:id="10" w:author="Rebecca Spain" w:date="2017-06-12T16:26:00Z">
        <w:r w:rsidR="00DB3F06">
          <w:t>results</w:t>
        </w:r>
      </w:ins>
      <w:r w:rsidR="00EA4FEF">
        <w:t xml:space="preserve"> similar to racemic LA and do so with </w:t>
      </w:r>
      <w:ins w:id="11" w:author="Rebecca Spain" w:date="2017-06-12T16:29:00Z">
        <w:r w:rsidR="00DB3F06">
          <w:t xml:space="preserve">reduced variability and </w:t>
        </w:r>
      </w:ins>
      <w:r w:rsidR="00EA4FEF">
        <w:t>improved tolerability</w:t>
      </w:r>
      <w:ins w:id="12" w:author="Rebecca Spain" w:date="2017-06-12T16:29:00Z">
        <w:r w:rsidR="00DB3F06">
          <w:t>.</w:t>
        </w:r>
      </w:ins>
    </w:p>
    <w:p w:rsidR="00820A6F" w:rsidRPr="008E56E5" w:rsidRDefault="00F82002" w:rsidP="00820A6F">
      <w:pPr>
        <w:pStyle w:val="ListParagraph"/>
      </w:pPr>
      <w:r w:rsidRPr="008E56E5">
        <w:rPr>
          <w:u w:val="single"/>
        </w:rPr>
        <w:t>Study Aim</w:t>
      </w:r>
      <w:r w:rsidR="00820A6F" w:rsidRPr="008E56E5">
        <w:rPr>
          <w:u w:val="single"/>
        </w:rPr>
        <w:t xml:space="preserve"> 1</w:t>
      </w:r>
      <w:r w:rsidR="00B34346" w:rsidRPr="008E56E5">
        <w:t xml:space="preserve">: To determine the </w:t>
      </w:r>
      <w:r w:rsidR="008E56E5">
        <w:t>pharmacokinetic parameters of</w:t>
      </w:r>
      <w:r w:rsidR="00B34346" w:rsidRPr="008E56E5">
        <w:t xml:space="preserve"> </w:t>
      </w:r>
      <w:ins w:id="13" w:author="Rebecca Spain" w:date="2017-06-12T16:26:00Z">
        <w:r w:rsidR="00DB3F06">
          <w:t xml:space="preserve">the R and S chiral components of </w:t>
        </w:r>
      </w:ins>
      <w:r w:rsidR="00211E74" w:rsidRPr="008E56E5">
        <w:t xml:space="preserve">racemic </w:t>
      </w:r>
      <w:r w:rsidR="00B34346" w:rsidRPr="008E56E5">
        <w:t xml:space="preserve">LA </w:t>
      </w:r>
      <w:r w:rsidR="00967C20">
        <w:t xml:space="preserve">and </w:t>
      </w:r>
      <w:ins w:id="14" w:author="Rebecca Spain" w:date="2017-06-12T16:26:00Z">
        <w:r w:rsidR="00DB3F06">
          <w:t xml:space="preserve">of </w:t>
        </w:r>
      </w:ins>
      <w:r w:rsidR="00967C20">
        <w:t xml:space="preserve">R-LA </w:t>
      </w:r>
      <w:r w:rsidR="00B34346" w:rsidRPr="008E56E5">
        <w:t>in people with progressive MS.</w:t>
      </w:r>
      <w:r w:rsidRPr="008E56E5">
        <w:rPr>
          <w:i/>
        </w:rPr>
        <w:t xml:space="preserve"> </w:t>
      </w:r>
      <w:r w:rsidR="00820A6F" w:rsidRPr="008E56E5">
        <w:rPr>
          <w:i/>
        </w:rPr>
        <w:t>Hypothesis</w:t>
      </w:r>
      <w:r w:rsidR="00820A6F" w:rsidRPr="008E56E5">
        <w:t xml:space="preserve">: </w:t>
      </w:r>
      <w:ins w:id="15" w:author="Rebecca Spain" w:date="2017-06-12T16:27:00Z">
        <w:r w:rsidR="00DB3F06">
          <w:t xml:space="preserve">600mg </w:t>
        </w:r>
      </w:ins>
      <w:r w:rsidR="00967C20">
        <w:t xml:space="preserve">R-LA </w:t>
      </w:r>
      <w:ins w:id="16" w:author="Rebecca Spain" w:date="2017-06-12T16:27:00Z">
        <w:r w:rsidR="00DB3F06">
          <w:t xml:space="preserve">will </w:t>
        </w:r>
      </w:ins>
      <w:r w:rsidR="00967C20">
        <w:t>produce</w:t>
      </w:r>
      <w:del w:id="17" w:author="Rebecca Spain" w:date="2017-06-12T16:27:00Z">
        <w:r w:rsidR="00967C20" w:rsidDel="00DB3F06">
          <w:delText>s</w:delText>
        </w:r>
      </w:del>
      <w:r w:rsidR="00967C20">
        <w:t xml:space="preserve"> similar </w:t>
      </w:r>
      <w:ins w:id="18" w:author="Rebecca Spain" w:date="2017-06-12T16:28:00Z">
        <w:r w:rsidR="00DB3F06">
          <w:t xml:space="preserve">serum </w:t>
        </w:r>
      </w:ins>
      <w:ins w:id="19" w:author="Rebecca Spain" w:date="2017-06-12T16:27:00Z">
        <w:r w:rsidR="00DB3F06">
          <w:t xml:space="preserve">bioavailability to the R chiral component of </w:t>
        </w:r>
      </w:ins>
      <w:ins w:id="20" w:author="Rebecca Spain" w:date="2017-06-12T16:28:00Z">
        <w:r w:rsidR="00DB3F06">
          <w:t>120mmg racemic LA at baseline and at 3 months.</w:t>
        </w:r>
      </w:ins>
    </w:p>
    <w:p w:rsidR="00820A6F" w:rsidRDefault="00820A6F" w:rsidP="00B34346">
      <w:pPr>
        <w:pStyle w:val="ListParagraph"/>
      </w:pPr>
      <w:r w:rsidRPr="008E56E5">
        <w:rPr>
          <w:u w:val="single"/>
        </w:rPr>
        <w:t>Study Aim 2:</w:t>
      </w:r>
      <w:r w:rsidRPr="008E56E5">
        <w:t xml:space="preserve"> To evaluate the </w:t>
      </w:r>
      <w:del w:id="21" w:author="Rebecca Spain" w:date="2017-06-12T16:29:00Z">
        <w:r w:rsidRPr="008E56E5" w:rsidDel="00DB3F06">
          <w:delText>absorption and tolerability</w:delText>
        </w:r>
      </w:del>
      <w:ins w:id="22" w:author="Rebecca Spain" w:date="2017-06-12T16:29:00Z">
        <w:r w:rsidR="00DB3F06">
          <w:t>variability</w:t>
        </w:r>
      </w:ins>
      <w:r w:rsidRPr="008E56E5">
        <w:t xml:space="preserve"> of </w:t>
      </w:r>
      <w:r w:rsidR="00211E74" w:rsidRPr="008E56E5">
        <w:t xml:space="preserve">the </w:t>
      </w:r>
      <w:r w:rsidRPr="008E56E5">
        <w:t>R</w:t>
      </w:r>
      <w:ins w:id="23" w:author="Rebecca Spain" w:date="2017-06-12T16:29:00Z">
        <w:r w:rsidR="00DB3F06">
          <w:t>-</w:t>
        </w:r>
      </w:ins>
      <w:del w:id="24" w:author="Rebecca Spain" w:date="2017-06-12T16:29:00Z">
        <w:r w:rsidRPr="008E56E5" w:rsidDel="00DB3F06">
          <w:delText xml:space="preserve"> </w:delText>
        </w:r>
        <w:r w:rsidR="00211E74" w:rsidRPr="008E56E5" w:rsidDel="00DB3F06">
          <w:delText xml:space="preserve">form of </w:delText>
        </w:r>
      </w:del>
      <w:r w:rsidRPr="008E56E5">
        <w:t xml:space="preserve">LA </w:t>
      </w:r>
      <w:ins w:id="25" w:author="Rebecca Spain" w:date="2017-06-12T16:30:00Z">
        <w:r w:rsidR="00DB3F06">
          <w:t xml:space="preserve">compared to racemic LA </w:t>
        </w:r>
      </w:ins>
      <w:r w:rsidRPr="008E56E5">
        <w:t xml:space="preserve">in people with progressive MS. </w:t>
      </w:r>
      <w:r w:rsidRPr="008E56E5">
        <w:rPr>
          <w:i/>
        </w:rPr>
        <w:t>Hypothesis:</w:t>
      </w:r>
      <w:r w:rsidRPr="008E56E5">
        <w:t xml:space="preserve"> </w:t>
      </w:r>
      <w:del w:id="26" w:author="Rebecca Spain" w:date="2017-06-12T16:30:00Z">
        <w:r w:rsidRPr="008E56E5" w:rsidDel="00DB3F06">
          <w:delText xml:space="preserve">A comparable dose of the R form of LA will reach similar blood levels to </w:delText>
        </w:r>
        <w:r w:rsidR="00211E74" w:rsidRPr="008E56E5" w:rsidDel="00DB3F06">
          <w:delText>racemic LA.</w:delText>
        </w:r>
        <w:r w:rsidDel="00DB3F06">
          <w:delText xml:space="preserve">  </w:delText>
        </w:r>
      </w:del>
      <w:ins w:id="27" w:author="Rebecca Spain" w:date="2017-06-12T16:30:00Z">
        <w:r w:rsidR="00DB3F06">
          <w:t>Inter and intra-subject variability (range</w:t>
        </w:r>
      </w:ins>
      <w:ins w:id="28" w:author="Rebecca Spain" w:date="2017-06-12T16:31:00Z">
        <w:r w:rsidR="00DB3F06">
          <w:t xml:space="preserve"> and error)</w:t>
        </w:r>
      </w:ins>
      <w:ins w:id="29" w:author="Rebecca Spain" w:date="2017-06-12T16:30:00Z">
        <w:r w:rsidR="00DB3F06">
          <w:t xml:space="preserve"> of bioavailability</w:t>
        </w:r>
      </w:ins>
      <w:ins w:id="30" w:author="Rebecca Spain" w:date="2017-06-12T16:31:00Z">
        <w:r w:rsidR="00DB3F06">
          <w:t xml:space="preserve"> results produced by 600mg R-LA will be lower than the R chiral component of 1200mg</w:t>
        </w:r>
      </w:ins>
      <w:ins w:id="31" w:author="Rebecca Spain" w:date="2017-06-12T16:32:00Z">
        <w:r w:rsidR="00DB3F06">
          <w:t xml:space="preserve"> racemic LA at baseline and at 3 months.</w:t>
        </w:r>
      </w:ins>
    </w:p>
    <w:p w:rsidR="00820A6F" w:rsidRDefault="00820A6F" w:rsidP="00B34346">
      <w:pPr>
        <w:pStyle w:val="ListParagraph"/>
      </w:pPr>
      <w:r>
        <w:rPr>
          <w:u w:val="single"/>
        </w:rPr>
        <w:t xml:space="preserve">Study Aim </w:t>
      </w:r>
      <w:r w:rsidR="000E4D94">
        <w:rPr>
          <w:u w:val="single"/>
        </w:rPr>
        <w:t>3</w:t>
      </w:r>
      <w:r>
        <w:rPr>
          <w:u w:val="single"/>
        </w:rPr>
        <w:t>:</w:t>
      </w:r>
      <w:r>
        <w:t xml:space="preserve"> To evaluate the safety and tolerability of R</w:t>
      </w:r>
      <w:ins w:id="32" w:author="Rebecca Spain" w:date="2017-06-12T16:32:00Z">
        <w:r w:rsidR="00DB3F06">
          <w:t>-</w:t>
        </w:r>
      </w:ins>
      <w:del w:id="33" w:author="Rebecca Spain" w:date="2017-06-12T16:32:00Z">
        <w:r w:rsidDel="00DB3F06">
          <w:delText xml:space="preserve"> </w:delText>
        </w:r>
        <w:r w:rsidR="00211E74" w:rsidDel="00DB3F06">
          <w:delText xml:space="preserve">form of </w:delText>
        </w:r>
      </w:del>
      <w:r>
        <w:t xml:space="preserve">LA in people with progressive MS. </w:t>
      </w:r>
      <w:r>
        <w:rPr>
          <w:i/>
        </w:rPr>
        <w:t>Hypothesis:</w:t>
      </w:r>
      <w:r>
        <w:t xml:space="preserve"> </w:t>
      </w:r>
      <w:del w:id="34" w:author="Rebecca Spain" w:date="2017-06-12T16:32:00Z">
        <w:r w:rsidDel="00DB3F06">
          <w:delText>A comparable dose of the</w:delText>
        </w:r>
      </w:del>
      <w:ins w:id="35" w:author="Rebecca Spain" w:date="2017-06-12T16:32:00Z">
        <w:r w:rsidR="00DB3F06">
          <w:t>600mg</w:t>
        </w:r>
      </w:ins>
      <w:r>
        <w:t xml:space="preserve"> R</w:t>
      </w:r>
      <w:del w:id="36" w:author="Rebecca Spain" w:date="2017-06-12T16:32:00Z">
        <w:r w:rsidDel="00DB3F06">
          <w:delText xml:space="preserve"> form of </w:delText>
        </w:r>
      </w:del>
      <w:ins w:id="37" w:author="Rebecca Spain" w:date="2017-06-12T16:32:00Z">
        <w:r w:rsidR="00DB3F06">
          <w:t>-</w:t>
        </w:r>
      </w:ins>
      <w:r>
        <w:t xml:space="preserve">LA will be easier to swallow and have less stomach upset than </w:t>
      </w:r>
      <w:ins w:id="38" w:author="Rebecca Spain" w:date="2017-06-12T16:33:00Z">
        <w:r w:rsidR="00DB3F06">
          <w:t xml:space="preserve">1200mg </w:t>
        </w:r>
      </w:ins>
      <w:r w:rsidR="00211E74">
        <w:t>racemic</w:t>
      </w:r>
      <w:r>
        <w:t xml:space="preserve"> LA.</w:t>
      </w:r>
    </w:p>
    <w:p w:rsidR="00B34346" w:rsidRDefault="00187CE3" w:rsidP="00B34346">
      <w:pPr>
        <w:pStyle w:val="ListParagraph"/>
      </w:pPr>
      <w:r w:rsidRPr="00F82002">
        <w:rPr>
          <w:u w:val="single"/>
        </w:rPr>
        <w:t>Study plan</w:t>
      </w:r>
      <w:r>
        <w:t>:</w:t>
      </w:r>
      <w:ins w:id="39" w:author="Rebecca Spain" w:date="2017-06-12T16:33:00Z">
        <w:r w:rsidR="00DB3F06">
          <w:t xml:space="preserve"> B</w:t>
        </w:r>
      </w:ins>
      <w:del w:id="40" w:author="Rebecca Spain" w:date="2017-06-12T16:33:00Z">
        <w:r w:rsidDel="00DB3F06">
          <w:delText xml:space="preserve"> R and S b</w:delText>
        </w:r>
      </w:del>
      <w:r>
        <w:t xml:space="preserve">lood levels of </w:t>
      </w:r>
      <w:ins w:id="41" w:author="Rebecca Spain" w:date="2017-06-12T16:33:00Z">
        <w:r w:rsidR="00DB3F06">
          <w:t>R-</w:t>
        </w:r>
      </w:ins>
      <w:r>
        <w:t xml:space="preserve">LA </w:t>
      </w:r>
      <w:r w:rsidR="00F82002">
        <w:t xml:space="preserve">will be measured by Dr. Dennis Koop’s </w:t>
      </w:r>
      <w:proofErr w:type="spellStart"/>
      <w:r w:rsidR="00F82002">
        <w:t>Bioanalytics</w:t>
      </w:r>
      <w:proofErr w:type="spellEnd"/>
      <w:r w:rsidR="00F82002">
        <w:t xml:space="preserve"> laboratory (OHSU) </w:t>
      </w:r>
      <w:r>
        <w:t xml:space="preserve">on the first dose and at 3 months in </w:t>
      </w:r>
      <w:r w:rsidR="00820A6F">
        <w:t>1</w:t>
      </w:r>
      <w:r>
        <w:t xml:space="preserve">0 people with progressive MS taking 1200mg </w:t>
      </w:r>
      <w:r w:rsidR="00211E74">
        <w:t>racemic</w:t>
      </w:r>
      <w:r w:rsidR="00820A6F">
        <w:t xml:space="preserve"> </w:t>
      </w:r>
      <w:r>
        <w:t>LA daily</w:t>
      </w:r>
      <w:r w:rsidR="00820A6F">
        <w:t xml:space="preserve"> and 10 people with progressive MS taking 600mg of the R</w:t>
      </w:r>
      <w:ins w:id="42" w:author="Rebecca Spain" w:date="2017-06-12T16:33:00Z">
        <w:r w:rsidR="00652A51">
          <w:t>-</w:t>
        </w:r>
      </w:ins>
      <w:del w:id="43" w:author="Rebecca Spain" w:date="2017-06-12T16:33:00Z">
        <w:r w:rsidR="00820A6F" w:rsidDel="00652A51">
          <w:delText xml:space="preserve"> form of </w:delText>
        </w:r>
      </w:del>
      <w:r w:rsidR="00820A6F">
        <w:t>LA daily</w:t>
      </w:r>
      <w:r>
        <w:t>.</w:t>
      </w:r>
      <w:r w:rsidR="00820A6F">
        <w:t xml:space="preserve"> Baseline and 3 month laboratory values will measure safety, and information regarding tolerability will be collected throughout the study period.</w:t>
      </w:r>
      <w:r w:rsidR="00E45119">
        <w:t xml:space="preserve"> </w:t>
      </w:r>
      <w:ins w:id="44" w:author="Rebecca Spain" w:date="2017-06-12T16:33:00Z">
        <w:r w:rsidR="00652A51">
          <w:t>Safety results will be tabulated and compared.</w:t>
        </w:r>
      </w:ins>
    </w:p>
    <w:p w:rsidR="00187CE3" w:rsidRDefault="00187CE3" w:rsidP="00B34346">
      <w:pPr>
        <w:pStyle w:val="ListParagraph"/>
      </w:pPr>
      <w:r w:rsidRPr="00F82002">
        <w:rPr>
          <w:u w:val="single"/>
        </w:rPr>
        <w:t>Future directions</w:t>
      </w:r>
      <w:r>
        <w:t xml:space="preserve">: If determined that </w:t>
      </w:r>
      <w:r w:rsidR="00F82002">
        <w:t>the R</w:t>
      </w:r>
      <w:ins w:id="45" w:author="Rebecca Spain" w:date="2017-06-12T16:34:00Z">
        <w:r w:rsidR="00652A51">
          <w:t>-</w:t>
        </w:r>
      </w:ins>
      <w:del w:id="46" w:author="Rebecca Spain" w:date="2017-06-12T16:34:00Z">
        <w:r w:rsidR="00F82002" w:rsidDel="00652A51">
          <w:delText xml:space="preserve"> form of </w:delText>
        </w:r>
      </w:del>
      <w:r w:rsidR="00F82002">
        <w:t xml:space="preserve">LA is </w:t>
      </w:r>
      <w:r w:rsidR="00820A6F">
        <w:t xml:space="preserve">preferentially </w:t>
      </w:r>
      <w:r w:rsidR="00F82002">
        <w:t>absorbed</w:t>
      </w:r>
      <w:r w:rsidR="00820A6F">
        <w:t xml:space="preserve"> and better tolerated</w:t>
      </w:r>
      <w:r w:rsidR="00211E74">
        <w:t xml:space="preserve"> than racemic LA</w:t>
      </w:r>
      <w:r w:rsidR="00820A6F">
        <w:t xml:space="preserve">, future studies </w:t>
      </w:r>
      <w:r w:rsidR="00211E74">
        <w:t>will</w:t>
      </w:r>
      <w:r w:rsidR="00820A6F">
        <w:t xml:space="preserve"> use this lower dose and better tolerated form of LA</w:t>
      </w:r>
      <w:r w:rsidR="00211E74">
        <w:t xml:space="preserve"> to determine if it is as effective in treating progressive MS as the racemic LA</w:t>
      </w:r>
      <w:r w:rsidR="00820A6F">
        <w:t>.</w:t>
      </w:r>
    </w:p>
    <w:p w:rsidR="00211E74" w:rsidRDefault="00211E74" w:rsidP="00B34346">
      <w:pPr>
        <w:pStyle w:val="ListParagraph"/>
      </w:pPr>
    </w:p>
    <w:p w:rsidR="004E4EB7" w:rsidRDefault="004E4EB7" w:rsidP="00B34346">
      <w:pPr>
        <w:pStyle w:val="ListParagraph"/>
      </w:pPr>
      <w:r>
        <w:t>Timeline:</w:t>
      </w:r>
      <w:r>
        <w:tab/>
        <w:t>1 year</w:t>
      </w:r>
    </w:p>
    <w:p w:rsidR="004E4EB7" w:rsidRDefault="004E4EB7" w:rsidP="00B34346">
      <w:pPr>
        <w:pStyle w:val="ListParagraph"/>
      </w:pPr>
      <w:r>
        <w:t>Budget:</w:t>
      </w:r>
      <w:r>
        <w:tab/>
      </w:r>
      <w:r>
        <w:tab/>
        <w:t>Research Coordinator (0.5 FTE)</w:t>
      </w:r>
      <w:r>
        <w:tab/>
      </w:r>
      <w:r>
        <w:tab/>
        <w:t>$25,000</w:t>
      </w:r>
    </w:p>
    <w:p w:rsidR="004E4EB7" w:rsidRDefault="00947262" w:rsidP="00B34346">
      <w:pPr>
        <w:pStyle w:val="ListParagraph"/>
      </w:pPr>
      <w:r>
        <w:lastRenderedPageBreak/>
        <w:tab/>
      </w:r>
      <w:r>
        <w:tab/>
        <w:t>PK studies</w:t>
      </w:r>
      <w:r>
        <w:tab/>
      </w:r>
      <w:r>
        <w:tab/>
      </w:r>
      <w:r>
        <w:tab/>
      </w:r>
      <w:r>
        <w:tab/>
        <w:t>$(est. $11</w:t>
      </w:r>
      <w:r w:rsidR="004E4EB7">
        <w:t>,000)</w:t>
      </w:r>
    </w:p>
    <w:p w:rsidR="004E4EB7" w:rsidRDefault="004E4EB7" w:rsidP="00B34346">
      <w:pPr>
        <w:pStyle w:val="ListParagraph"/>
      </w:pPr>
      <w:r>
        <w:tab/>
      </w:r>
      <w:r>
        <w:tab/>
        <w:t>Blood draws and bio</w:t>
      </w:r>
      <w:r w:rsidR="00E45119">
        <w:t>-</w:t>
      </w:r>
      <w:r>
        <w:t>nutrition)</w:t>
      </w:r>
      <w:r>
        <w:tab/>
      </w:r>
      <w:r>
        <w:tab/>
        <w:t>$(est. $25,000)</w:t>
      </w:r>
    </w:p>
    <w:p w:rsidR="006C2CE8" w:rsidRDefault="00753992" w:rsidP="00B34346">
      <w:pPr>
        <w:pStyle w:val="ListParagraph"/>
      </w:pPr>
      <w:r>
        <w:tab/>
      </w:r>
      <w:r>
        <w:tab/>
        <w:t>Safety labs</w:t>
      </w:r>
      <w:r>
        <w:tab/>
      </w:r>
      <w:r>
        <w:tab/>
      </w:r>
      <w:r>
        <w:tab/>
      </w:r>
      <w:r>
        <w:tab/>
        <w:t>$</w:t>
      </w:r>
      <w:r w:rsidR="008A1B8A">
        <w:t>2,550</w:t>
      </w:r>
    </w:p>
    <w:p w:rsidR="004E4EB7" w:rsidRDefault="004E4EB7" w:rsidP="00B34346">
      <w:pPr>
        <w:pStyle w:val="ListParagraph"/>
      </w:pPr>
      <w:r>
        <w:tab/>
      </w:r>
      <w:r>
        <w:tab/>
        <w:t>Patient payments</w:t>
      </w:r>
      <w:r>
        <w:tab/>
      </w:r>
      <w:r>
        <w:tab/>
      </w:r>
      <w:r>
        <w:tab/>
        <w:t>$3,650</w:t>
      </w:r>
    </w:p>
    <w:p w:rsidR="00211E74" w:rsidRDefault="004E4EB7" w:rsidP="00B34346">
      <w:pPr>
        <w:pStyle w:val="ListParagraph"/>
        <w:rPr>
          <w:u w:val="single"/>
        </w:rPr>
      </w:pPr>
      <w:r>
        <w:tab/>
      </w:r>
      <w:r>
        <w:tab/>
      </w:r>
      <w:r w:rsidRPr="004E4EB7">
        <w:rPr>
          <w:u w:val="single"/>
        </w:rPr>
        <w:t>Statistical analyses</w:t>
      </w:r>
      <w:r w:rsidRPr="004E4EB7">
        <w:rPr>
          <w:u w:val="single"/>
        </w:rPr>
        <w:tab/>
      </w:r>
      <w:r w:rsidRPr="004E4EB7">
        <w:rPr>
          <w:u w:val="single"/>
        </w:rPr>
        <w:tab/>
      </w:r>
      <w:r w:rsidRPr="004E4EB7">
        <w:rPr>
          <w:u w:val="single"/>
        </w:rPr>
        <w:tab/>
        <w:t>$</w:t>
      </w:r>
      <w:r w:rsidR="00753992">
        <w:rPr>
          <w:u w:val="single"/>
        </w:rPr>
        <w:t>(est. $8000)</w:t>
      </w:r>
      <w:r w:rsidR="00211E74" w:rsidRPr="004E4EB7">
        <w:rPr>
          <w:u w:val="single"/>
        </w:rPr>
        <w:tab/>
      </w:r>
    </w:p>
    <w:p w:rsidR="00EC15DF" w:rsidRDefault="004E4EB7" w:rsidP="00B34346">
      <w:pPr>
        <w:pStyle w:val="ListParagraph"/>
      </w:pPr>
      <w:r>
        <w:tab/>
      </w:r>
      <w:r>
        <w:tab/>
        <w:t>Total</w:t>
      </w:r>
      <w:r>
        <w:tab/>
      </w:r>
      <w:r>
        <w:tab/>
      </w:r>
      <w:r>
        <w:tab/>
      </w:r>
      <w:r>
        <w:tab/>
      </w:r>
      <w:r>
        <w:tab/>
        <w:t>$</w:t>
      </w:r>
      <w:r w:rsidR="00947262">
        <w:t>(est. $75</w:t>
      </w:r>
      <w:r w:rsidR="00753992">
        <w:t>,200)</w:t>
      </w:r>
    </w:p>
    <w:p w:rsidR="00EC15DF" w:rsidRDefault="00EC15DF">
      <w:r>
        <w:br w:type="page"/>
      </w:r>
    </w:p>
    <w:p w:rsidR="004E4EB7" w:rsidRDefault="008A1B8A" w:rsidP="00EC15DF">
      <w:pPr>
        <w:pStyle w:val="ListParagraph"/>
        <w:numPr>
          <w:ilvl w:val="0"/>
          <w:numId w:val="1"/>
        </w:numPr>
      </w:pPr>
      <w:r>
        <w:lastRenderedPageBreak/>
        <w:t xml:space="preserve">Testing </w:t>
      </w:r>
      <w:r w:rsidR="00EC15DF">
        <w:t>glutathione</w:t>
      </w:r>
      <w:r>
        <w:t xml:space="preserve"> </w:t>
      </w:r>
      <w:r w:rsidR="0091520C">
        <w:t>ratios</w:t>
      </w:r>
      <w:r w:rsidR="00EC15DF">
        <w:t xml:space="preserve"> as the mechanism of action of lipoic acid in progressive multiple sclerosis</w:t>
      </w:r>
    </w:p>
    <w:p w:rsidR="008A1B8A" w:rsidRDefault="008A1B8A" w:rsidP="008A1B8A">
      <w:pPr>
        <w:pStyle w:val="ListParagraph"/>
      </w:pPr>
      <w:r>
        <w:rPr>
          <w:u w:val="single"/>
        </w:rPr>
        <w:t>Problem:</w:t>
      </w:r>
      <w:r>
        <w:t xml:space="preserve"> The mechanism of action of lipoic acid (LA) that resulted in reduced brain atrophy in the pilot trial is unknown. Without understanding the mechanism, the potential to advance LA as a treatment in MS is limited.</w:t>
      </w:r>
    </w:p>
    <w:p w:rsidR="008A1B8A" w:rsidRDefault="008A1B8A" w:rsidP="008A1B8A">
      <w:pPr>
        <w:pStyle w:val="ListParagraph"/>
      </w:pPr>
      <w:r w:rsidRPr="008A1B8A">
        <w:rPr>
          <w:u w:val="single"/>
        </w:rPr>
        <w:t>Goal</w:t>
      </w:r>
      <w:r>
        <w:t>: To determine if the mechanism by which LA in secondary progressive MS is mediated through regeneration of the powerful antioxidant glutathione.</w:t>
      </w:r>
    </w:p>
    <w:p w:rsidR="008A1B8A" w:rsidRDefault="008A1B8A" w:rsidP="008A1B8A">
      <w:pPr>
        <w:pStyle w:val="ListParagraph"/>
      </w:pPr>
      <w:r w:rsidRPr="008A1B8A">
        <w:rPr>
          <w:u w:val="single"/>
        </w:rPr>
        <w:t>Background</w:t>
      </w:r>
      <w:r>
        <w:t xml:space="preserve">: </w:t>
      </w:r>
      <w:del w:id="47" w:author="Rebecca Spain" w:date="2017-06-12T16:36:00Z">
        <w:r w:rsidDel="00652A51">
          <w:delText xml:space="preserve">Understanding the mechanisms of action of medications is important on the pathway to obtaining FDA approval in order to anticipate both their potential benefits and risks. LA resulted in reduced brain atrophy in the pilot trial involving people with secondary progressive MS. </w:delText>
        </w:r>
      </w:del>
      <w:r>
        <w:t>LA is known to have multiple biological actions from laboratory studies, and it’s not clear which actions were responsible for the apparent benefits seen in the pilot trial</w:t>
      </w:r>
      <w:ins w:id="48" w:author="Rebecca Spain" w:date="2017-06-12T16:36:00Z">
        <w:r w:rsidR="00652A51">
          <w:t xml:space="preserve"> that resulted in reduced brain atrophy in MS</w:t>
        </w:r>
      </w:ins>
      <w:r>
        <w:t xml:space="preserve">. </w:t>
      </w:r>
      <w:r w:rsidR="0091520C">
        <w:t xml:space="preserve">Oxidative stress is considered to be a key driver of the neurodegeneration seen in progressive forms of MS. Glutathione is a powerful antioxidant found in animal cells capable of reducing oxidative stress, regulating iron metabolism, repair and synthesis of DNA and proteins, and determination of cell death. </w:t>
      </w:r>
      <w:r w:rsidR="000E4D94">
        <w:t xml:space="preserve">Glutathione exists in a reduced form (GSH) that can serve its beneficial effects and an oxidized form (GSSH) that itself can cause oxidative damage. </w:t>
      </w:r>
      <w:r w:rsidR="00E45119">
        <w:t>Regenerating</w:t>
      </w:r>
      <w:r w:rsidR="0091520C">
        <w:t xml:space="preserve"> the reduced </w:t>
      </w:r>
      <w:del w:id="49" w:author="Rebecca Spain" w:date="2017-06-12T16:36:00Z">
        <w:r w:rsidR="0091520C" w:rsidDel="00652A51">
          <w:delText xml:space="preserve">state </w:delText>
        </w:r>
      </w:del>
      <w:r w:rsidR="0091520C">
        <w:t xml:space="preserve">(beneficial) </w:t>
      </w:r>
      <w:ins w:id="50" w:author="Rebecca Spain" w:date="2017-06-12T16:36:00Z">
        <w:r w:rsidR="00652A51">
          <w:t xml:space="preserve">state </w:t>
        </w:r>
      </w:ins>
      <w:r w:rsidR="0091520C">
        <w:t xml:space="preserve">of glutathione is a </w:t>
      </w:r>
      <w:r w:rsidR="00E45119">
        <w:t>known action</w:t>
      </w:r>
      <w:r w:rsidR="0091520C">
        <w:t xml:space="preserve"> of LA and may be a mechanism by which it resulted in less brain atrophy (</w:t>
      </w:r>
      <w:del w:id="51" w:author="Rebecca Spain" w:date="2017-06-12T16:36:00Z">
        <w:r w:rsidR="0091520C" w:rsidDel="00652A51">
          <w:delText>i.e.</w:delText>
        </w:r>
      </w:del>
      <w:ins w:id="52" w:author="Rebecca Spain" w:date="2017-06-12T16:36:00Z">
        <w:r w:rsidR="00652A51">
          <w:t>presumably</w:t>
        </w:r>
      </w:ins>
      <w:r w:rsidR="0091520C">
        <w:t xml:space="preserve"> by less cell death) in the pilot trial. </w:t>
      </w:r>
      <w:r w:rsidR="000E4D94">
        <w:t>To determine the effects of LA on glutathione, w</w:t>
      </w:r>
      <w:r w:rsidR="0091520C">
        <w:t xml:space="preserve">e will test </w:t>
      </w:r>
      <w:del w:id="53" w:author="Rebecca Spain" w:date="2017-06-12T16:37:00Z">
        <w:r w:rsidR="0091520C" w:rsidDel="00652A51">
          <w:delText xml:space="preserve">levels and </w:delText>
        </w:r>
      </w:del>
      <w:r w:rsidR="0091520C">
        <w:t xml:space="preserve">ratios of reduced (GSH) to oxidized (GSSH) glutathione in </w:t>
      </w:r>
      <w:del w:id="54" w:author="Rebecca Spain" w:date="2017-06-12T16:37:00Z">
        <w:r w:rsidR="0091520C" w:rsidDel="00652A51">
          <w:delText xml:space="preserve">blood </w:delText>
        </w:r>
      </w:del>
      <w:ins w:id="55" w:author="Rebecca Spain" w:date="2017-06-12T16:37:00Z">
        <w:r w:rsidR="00652A51">
          <w:t>serum</w:t>
        </w:r>
        <w:r w:rsidR="00652A51">
          <w:t xml:space="preserve"> </w:t>
        </w:r>
      </w:ins>
      <w:r w:rsidR="0091520C">
        <w:t xml:space="preserve">stored from the pilot trial among participants </w:t>
      </w:r>
      <w:r w:rsidR="000E4D94">
        <w:t>prior to and after taking LA.</w:t>
      </w:r>
      <w:ins w:id="56" w:author="Rebecca Spain" w:date="2017-06-12T16:37:00Z">
        <w:r w:rsidR="00652A51">
          <w:t xml:space="preserve"> We will then determine if the magnitude of change in the glutathione ratio, if found, correlates with the magnitude of effect on whole brain atrophy.</w:t>
        </w:r>
      </w:ins>
    </w:p>
    <w:p w:rsidR="000E4D94" w:rsidRDefault="000E4D94" w:rsidP="008A1B8A">
      <w:pPr>
        <w:pStyle w:val="ListParagraph"/>
      </w:pPr>
      <w:r>
        <w:rPr>
          <w:u w:val="single"/>
        </w:rPr>
        <w:t>Study Aim 1:</w:t>
      </w:r>
      <w:r>
        <w:t xml:space="preserve"> To quantify levels of GSH and GSSH and ratios of GSH:GSSH in stored blood from participants in the pilot trial prior to starting LA and after 3 and 12</w:t>
      </w:r>
      <w:ins w:id="57" w:author="Rebecca Spain" w:date="2017-06-12T16:38:00Z">
        <w:r w:rsidR="00652A51">
          <w:t>, and</w:t>
        </w:r>
      </w:ins>
      <w:r>
        <w:t xml:space="preserve"> </w:t>
      </w:r>
      <w:ins w:id="58" w:author="Rebecca Spain" w:date="2017-06-12T13:51:00Z">
        <w:r w:rsidR="00EE3F8B">
          <w:t xml:space="preserve">24 </w:t>
        </w:r>
      </w:ins>
      <w:r>
        <w:t xml:space="preserve">months taking LA. </w:t>
      </w:r>
      <w:r>
        <w:rPr>
          <w:i/>
        </w:rPr>
        <w:t>Hypothesis:</w:t>
      </w:r>
      <w:r>
        <w:t xml:space="preserve"> Levels and/or ratios favoring reduced glutathione will be increased in stored blood after taking LA.</w:t>
      </w:r>
    </w:p>
    <w:p w:rsidR="000E4D94" w:rsidRDefault="000E4D94" w:rsidP="008A1B8A">
      <w:pPr>
        <w:pStyle w:val="ListParagraph"/>
      </w:pPr>
      <w:r>
        <w:rPr>
          <w:u w:val="single"/>
        </w:rPr>
        <w:t>Study A</w:t>
      </w:r>
      <w:r w:rsidRPr="000E4D94">
        <w:rPr>
          <w:u w:val="single"/>
        </w:rPr>
        <w:t>im 2:</w:t>
      </w:r>
      <w:r w:rsidRPr="000E4D94">
        <w:t xml:space="preserve"> </w:t>
      </w:r>
      <w:r>
        <w:t xml:space="preserve">To determine if the magnitude of </w:t>
      </w:r>
      <w:ins w:id="59" w:author="Rebecca Spain" w:date="2017-06-12T16:39:00Z">
        <w:r w:rsidR="00652A51">
          <w:t xml:space="preserve">glutathione ratio </w:t>
        </w:r>
      </w:ins>
      <w:r>
        <w:t>changes</w:t>
      </w:r>
      <w:ins w:id="60" w:author="Rebecca Spain" w:date="2017-06-12T16:39:00Z">
        <w:r w:rsidR="00652A51">
          <w:t xml:space="preserve"> at month 12 or 24</w:t>
        </w:r>
      </w:ins>
      <w:ins w:id="61" w:author="Rebecca Spain" w:date="2017-06-12T13:38:00Z">
        <w:r w:rsidR="007D60FE">
          <w:t>,</w:t>
        </w:r>
      </w:ins>
      <w:r>
        <w:t xml:space="preserve"> </w:t>
      </w:r>
      <w:ins w:id="62" w:author="Rebecca Spain" w:date="2017-06-12T13:38:00Z">
        <w:r w:rsidR="007D60FE">
          <w:t xml:space="preserve">if </w:t>
        </w:r>
      </w:ins>
      <w:ins w:id="63" w:author="Rebecca Spain" w:date="2017-06-12T16:38:00Z">
        <w:r w:rsidR="00652A51">
          <w:t>found</w:t>
        </w:r>
      </w:ins>
      <w:ins w:id="64" w:author="Rebecca Spain" w:date="2017-06-12T13:38:00Z">
        <w:r w:rsidR="007D60FE">
          <w:t xml:space="preserve"> </w:t>
        </w:r>
      </w:ins>
      <w:del w:id="65" w:author="Rebecca Spain" w:date="2017-06-12T16:38:00Z">
        <w:r w:rsidDel="00652A51">
          <w:delText xml:space="preserve">seen </w:delText>
        </w:r>
      </w:del>
      <w:r>
        <w:t>in Aim 1</w:t>
      </w:r>
      <w:ins w:id="66" w:author="Rebecca Spain" w:date="2017-06-12T13:38:00Z">
        <w:r w:rsidR="007D60FE">
          <w:t>,</w:t>
        </w:r>
      </w:ins>
      <w:r>
        <w:t xml:space="preserve"> correlate with </w:t>
      </w:r>
      <w:del w:id="67" w:author="Rebecca Spain" w:date="2017-06-12T13:41:00Z">
        <w:r w:rsidDel="007D60FE">
          <w:delText>peak blood levels</w:delText>
        </w:r>
      </w:del>
      <w:ins w:id="68" w:author="Rebecca Spain" w:date="2017-06-12T16:38:00Z">
        <w:r w:rsidR="00652A51">
          <w:t xml:space="preserve">the magnitude of </w:t>
        </w:r>
      </w:ins>
      <w:ins w:id="69" w:author="Rebecca Spain" w:date="2017-06-12T13:41:00Z">
        <w:r w:rsidR="007D60FE">
          <w:t>whole brain atrophy</w:t>
        </w:r>
      </w:ins>
      <w:ins w:id="70" w:author="Rebecca Spain" w:date="2017-06-12T16:38:00Z">
        <w:r w:rsidR="00652A51">
          <w:t xml:space="preserve"> reduction</w:t>
        </w:r>
      </w:ins>
      <w:r>
        <w:t xml:space="preserve"> found during </w:t>
      </w:r>
      <w:del w:id="71" w:author="Rebecca Spain" w:date="2017-06-12T16:39:00Z">
        <w:r w:rsidDel="00652A51">
          <w:delText>prior pharmacokinetic testing</w:delText>
        </w:r>
      </w:del>
      <w:ins w:id="72" w:author="Rebecca Spain" w:date="2017-06-12T16:39:00Z">
        <w:r w:rsidR="00652A51">
          <w:t>the pilot study</w:t>
        </w:r>
      </w:ins>
      <w:r>
        <w:t xml:space="preserve">. </w:t>
      </w:r>
      <w:r>
        <w:rPr>
          <w:i/>
        </w:rPr>
        <w:t>Hypothesis:</w:t>
      </w:r>
      <w:r>
        <w:t xml:space="preserve"> We expect a greater magnitude of change favoring reduced glutathione </w:t>
      </w:r>
      <w:r w:rsidR="00E45119">
        <w:t xml:space="preserve">among participants who achieved </w:t>
      </w:r>
      <w:del w:id="73" w:author="Rebecca Spain" w:date="2017-06-12T16:39:00Z">
        <w:r w:rsidR="00E45119" w:rsidDel="00652A51">
          <w:delText>high peak blood levels of LA</w:delText>
        </w:r>
      </w:del>
      <w:ins w:id="74" w:author="Rebecca Spain" w:date="2017-06-12T16:39:00Z">
        <w:r w:rsidR="00652A51">
          <w:t>greater reductions in whole brain atrophy</w:t>
        </w:r>
      </w:ins>
      <w:r w:rsidR="00E45119">
        <w:t>.</w:t>
      </w:r>
    </w:p>
    <w:p w:rsidR="00E45119" w:rsidRDefault="00E45119" w:rsidP="008A1B8A">
      <w:pPr>
        <w:pStyle w:val="ListParagraph"/>
      </w:pPr>
      <w:r w:rsidRPr="00E45119">
        <w:rPr>
          <w:u w:val="single"/>
        </w:rPr>
        <w:t>Study plan:</w:t>
      </w:r>
      <w:r>
        <w:t xml:space="preserve"> Stored </w:t>
      </w:r>
      <w:del w:id="75" w:author="Rebecca Spain" w:date="2017-06-12T16:40:00Z">
        <w:r w:rsidDel="00652A51">
          <w:delText xml:space="preserve">blood </w:delText>
        </w:r>
      </w:del>
      <w:ins w:id="76" w:author="Rebecca Spain" w:date="2017-06-12T16:40:00Z">
        <w:r w:rsidR="00652A51">
          <w:t>serum</w:t>
        </w:r>
        <w:r w:rsidR="00652A51">
          <w:t xml:space="preserve"> </w:t>
        </w:r>
      </w:ins>
      <w:r>
        <w:t>from participants in the LA pilot trial will be sent to Dr. Daniel Linesman, University of Denver, who is experienced at analyzing glutathione. The results of reduced glutathione levels and ratios prior to and after taking LA for 3</w:t>
      </w:r>
      <w:ins w:id="77" w:author="Rebecca Spain" w:date="2017-06-12T16:40:00Z">
        <w:r w:rsidR="00652A51">
          <w:t>, 12,</w:t>
        </w:r>
      </w:ins>
      <w:r>
        <w:t xml:space="preserve"> and </w:t>
      </w:r>
      <w:ins w:id="78" w:author="Rebecca Spain" w:date="2017-06-12T16:40:00Z">
        <w:r w:rsidR="00652A51">
          <w:t>24</w:t>
        </w:r>
      </w:ins>
      <w:del w:id="79" w:author="Rebecca Spain" w:date="2017-06-12T16:40:00Z">
        <w:r w:rsidDel="00652A51">
          <w:delText>12</w:delText>
        </w:r>
      </w:del>
      <w:r>
        <w:t xml:space="preserve"> months will be analyzed for significant changes</w:t>
      </w:r>
      <w:ins w:id="80" w:author="Rebecca Spain" w:date="2017-06-12T16:40:00Z">
        <w:r w:rsidR="00652A51">
          <w:t xml:space="preserve"> from baseline and between time-points</w:t>
        </w:r>
      </w:ins>
      <w:r>
        <w:t xml:space="preserve">. </w:t>
      </w:r>
      <w:del w:id="81" w:author="Rebecca Spain" w:date="2017-06-12T16:40:00Z">
        <w:r w:rsidDel="00652A51">
          <w:delText xml:space="preserve">Peak reduced glutathione levels and </w:delText>
        </w:r>
      </w:del>
      <w:ins w:id="82" w:author="Rebecca Spain" w:date="2017-06-12T16:40:00Z">
        <w:r w:rsidR="00652A51">
          <w:t xml:space="preserve">Glutathione </w:t>
        </w:r>
      </w:ins>
      <w:r>
        <w:t>ratio</w:t>
      </w:r>
      <w:ins w:id="83" w:author="Rebecca Spain" w:date="2017-06-12T16:41:00Z">
        <w:r w:rsidR="00652A51">
          <w:t xml:space="preserve"> reduction</w:t>
        </w:r>
      </w:ins>
      <w:r>
        <w:t>s at 12</w:t>
      </w:r>
      <w:ins w:id="84" w:author="Rebecca Spain" w:date="2017-06-12T16:41:00Z">
        <w:r w:rsidR="00652A51">
          <w:t xml:space="preserve"> and 24</w:t>
        </w:r>
      </w:ins>
      <w:r>
        <w:t xml:space="preserve"> months will be </w:t>
      </w:r>
      <w:del w:id="85" w:author="Rebecca Spain" w:date="2017-06-12T16:41:00Z">
        <w:r w:rsidDel="00652A51">
          <w:delText xml:space="preserve">compared </w:delText>
        </w:r>
      </w:del>
      <w:ins w:id="86" w:author="Rebecca Spain" w:date="2017-06-12T16:41:00Z">
        <w:r w:rsidR="00652A51">
          <w:t>correlated with reductions in whole brain atrophy at month 24.</w:t>
        </w:r>
        <w:r w:rsidR="00652A51">
          <w:t xml:space="preserve"> </w:t>
        </w:r>
      </w:ins>
      <w:del w:id="87" w:author="Rebecca Spain" w:date="2017-06-12T16:41:00Z">
        <w:r w:rsidDel="00652A51">
          <w:delText>to peak blood levels of LA at 12 months determined in a previous study.</w:delText>
        </w:r>
      </w:del>
    </w:p>
    <w:p w:rsidR="00E45119" w:rsidRDefault="00E45119" w:rsidP="008A1B8A">
      <w:pPr>
        <w:pStyle w:val="ListParagraph"/>
      </w:pPr>
      <w:r>
        <w:rPr>
          <w:u w:val="single"/>
        </w:rPr>
        <w:t>Future directions:</w:t>
      </w:r>
      <w:r>
        <w:t xml:space="preserve"> If glutathione </w:t>
      </w:r>
      <w:ins w:id="88" w:author="Rebecca Spain" w:date="2017-06-12T16:41:00Z">
        <w:r w:rsidR="00652A51">
          <w:t xml:space="preserve">rations </w:t>
        </w:r>
      </w:ins>
      <w:r>
        <w:t xml:space="preserve">in the blood </w:t>
      </w:r>
      <w:ins w:id="89" w:author="Rebecca Spain" w:date="2017-06-12T16:41:00Z">
        <w:r w:rsidR="00652A51">
          <w:t>are</w:t>
        </w:r>
      </w:ins>
      <w:del w:id="90" w:author="Rebecca Spain" w:date="2017-06-12T16:41:00Z">
        <w:r w:rsidDel="00652A51">
          <w:delText>is</w:delText>
        </w:r>
      </w:del>
      <w:r>
        <w:t xml:space="preserve"> positively influenced by LA, </w:t>
      </w:r>
      <w:ins w:id="91" w:author="Rebecca Spain" w:date="2017-06-12T16:42:00Z">
        <w:r w:rsidR="00652A51">
          <w:t xml:space="preserve">we will </w:t>
        </w:r>
      </w:ins>
      <w:del w:id="92" w:author="Rebecca Spain" w:date="2017-06-12T16:42:00Z">
        <w:r w:rsidDel="00652A51">
          <w:delText xml:space="preserve">I would then ask if changes in </w:delText>
        </w:r>
      </w:del>
      <w:ins w:id="93" w:author="Rebecca Spain" w:date="2017-06-12T16:42:00Z">
        <w:r w:rsidR="00652A51">
          <w:t xml:space="preserve">determine if </w:t>
        </w:r>
      </w:ins>
      <w:r>
        <w:t xml:space="preserve">glutathione </w:t>
      </w:r>
      <w:ins w:id="94" w:author="Rebecca Spain" w:date="2017-06-12T16:43:00Z">
        <w:r w:rsidR="00652A51">
          <w:t xml:space="preserve">ratio changes </w:t>
        </w:r>
      </w:ins>
      <w:r>
        <w:t xml:space="preserve">are also </w:t>
      </w:r>
      <w:del w:id="95" w:author="Rebecca Spain" w:date="2017-06-12T16:43:00Z">
        <w:r w:rsidDel="00652A51">
          <w:delText>seen in the</w:delText>
        </w:r>
      </w:del>
      <w:ins w:id="96" w:author="Rebecca Spain" w:date="2017-06-12T16:43:00Z">
        <w:r w:rsidR="00652A51">
          <w:t>found in the</w:t>
        </w:r>
      </w:ins>
      <w:r>
        <w:t xml:space="preserve"> brain </w:t>
      </w:r>
      <w:del w:id="97" w:author="Rebecca Spain" w:date="2017-06-12T16:43:00Z">
        <w:r w:rsidDel="00652A51">
          <w:delText>where we saw the reduction in brain atrophy</w:delText>
        </w:r>
      </w:del>
      <w:ins w:id="98" w:author="Rebecca Spain" w:date="2017-06-12T16:43:00Z">
        <w:r w:rsidR="002A2ED3">
          <w:t>among</w:t>
        </w:r>
        <w:r w:rsidR="00652A51">
          <w:t xml:space="preserve"> those taking </w:t>
        </w:r>
        <w:r w:rsidR="002A2ED3">
          <w:t>LA</w:t>
        </w:r>
      </w:ins>
      <w:r>
        <w:t xml:space="preserve">. To do this, I would conduct a clinical trial during which people with progressive MS would </w:t>
      </w:r>
      <w:del w:id="99" w:author="Rebecca Spain" w:date="2017-06-12T16:44:00Z">
        <w:r w:rsidDel="002A2ED3">
          <w:delText xml:space="preserve">get </w:delText>
        </w:r>
      </w:del>
      <w:ins w:id="100" w:author="Rebecca Spain" w:date="2017-06-12T16:44:00Z">
        <w:r w:rsidR="002A2ED3">
          <w:t>undergo</w:t>
        </w:r>
        <w:r w:rsidR="002A2ED3">
          <w:t xml:space="preserve"> </w:t>
        </w:r>
      </w:ins>
      <w:r>
        <w:lastRenderedPageBreak/>
        <w:t xml:space="preserve">specialized </w:t>
      </w:r>
      <w:ins w:id="101" w:author="Rebecca Spain" w:date="2017-06-12T16:44:00Z">
        <w:r w:rsidR="002A2ED3">
          <w:t xml:space="preserve">brain </w:t>
        </w:r>
      </w:ins>
      <w:r>
        <w:t xml:space="preserve">MRI spectroscopy </w:t>
      </w:r>
      <w:del w:id="102" w:author="Rebecca Spain" w:date="2017-06-12T16:44:00Z">
        <w:r w:rsidDel="002A2ED3">
          <w:delText xml:space="preserve">images of their brains </w:delText>
        </w:r>
      </w:del>
      <w:r>
        <w:t xml:space="preserve">before and after </w:t>
      </w:r>
      <w:del w:id="103" w:author="Rebecca Spain" w:date="2017-06-12T16:44:00Z">
        <w:r w:rsidDel="002A2ED3">
          <w:delText xml:space="preserve">a period of </w:delText>
        </w:r>
      </w:del>
      <w:r>
        <w:t xml:space="preserve">taking LA to observe levels </w:t>
      </w:r>
      <w:ins w:id="104" w:author="Rebecca Spain" w:date="2017-06-12T16:44:00Z">
        <w:r w:rsidR="002A2ED3">
          <w:t xml:space="preserve">and ratios </w:t>
        </w:r>
      </w:ins>
      <w:r>
        <w:t xml:space="preserve">of glutathione. If changes </w:t>
      </w:r>
      <w:del w:id="105" w:author="Rebecca Spain" w:date="2017-06-12T16:44:00Z">
        <w:r w:rsidDel="002A2ED3">
          <w:delText xml:space="preserve">in brain glutathione </w:delText>
        </w:r>
      </w:del>
      <w:r>
        <w:t xml:space="preserve">are found, </w:t>
      </w:r>
      <w:r w:rsidR="007B1156">
        <w:t>we would conclude that regeneration of glutathione is an important mechanism of action of LA</w:t>
      </w:r>
      <w:ins w:id="106" w:author="Rebecca Spain" w:date="2017-06-12T16:44:00Z">
        <w:r w:rsidR="002A2ED3">
          <w:t xml:space="preserve"> in progressive MS</w:t>
        </w:r>
      </w:ins>
      <w:r w:rsidR="007B1156">
        <w:t>. In addi</w:t>
      </w:r>
      <w:bookmarkStart w:id="107" w:name="_GoBack"/>
      <w:bookmarkEnd w:id="107"/>
      <w:r w:rsidR="007B1156">
        <w:t xml:space="preserve">tion, we would </w:t>
      </w:r>
      <w:r w:rsidR="00B44547">
        <w:t>be able to use glutathione MRI spectroscopy as a</w:t>
      </w:r>
      <w:ins w:id="108" w:author="Rebecca Spain" w:date="2017-06-12T16:45:00Z">
        <w:r w:rsidR="002A2ED3">
          <w:t xml:space="preserve"> biomarker, a</w:t>
        </w:r>
      </w:ins>
      <w:r w:rsidR="00B44547">
        <w:t xml:space="preserve"> way</w:t>
      </w:r>
      <w:r w:rsidR="007B1156">
        <w:t xml:space="preserve"> to measure </w:t>
      </w:r>
      <w:ins w:id="109" w:author="Rebecca Spain" w:date="2017-06-12T16:45:00Z">
        <w:r w:rsidR="002A2ED3">
          <w:t xml:space="preserve">the effectiveness of LA. </w:t>
        </w:r>
      </w:ins>
      <w:del w:id="110" w:author="Rebecca Spain" w:date="2017-06-12T16:45:00Z">
        <w:r w:rsidR="00B44547" w:rsidDel="002A2ED3">
          <w:delText>responses to LA during future clinical trials that might lead to FDA-approval as a therapy for progressive MS.</w:delText>
        </w:r>
      </w:del>
    </w:p>
    <w:p w:rsidR="00B44547" w:rsidRDefault="00B44547" w:rsidP="008A1B8A">
      <w:pPr>
        <w:pStyle w:val="ListParagraph"/>
      </w:pPr>
    </w:p>
    <w:p w:rsidR="00B44547" w:rsidRDefault="00B44547" w:rsidP="008A1B8A">
      <w:pPr>
        <w:pStyle w:val="ListParagraph"/>
      </w:pPr>
      <w:r>
        <w:t>Timeline:</w:t>
      </w:r>
      <w:r>
        <w:tab/>
        <w:t>9 months-1 year</w:t>
      </w:r>
    </w:p>
    <w:p w:rsidR="00B44547" w:rsidRDefault="00B44547" w:rsidP="008A1B8A">
      <w:pPr>
        <w:pStyle w:val="ListParagraph"/>
      </w:pPr>
      <w:r>
        <w:t xml:space="preserve">Budget: </w:t>
      </w:r>
      <w:r>
        <w:tab/>
        <w:t>Research coordinator (0.2 FTE)</w:t>
      </w:r>
      <w:r>
        <w:tab/>
      </w:r>
      <w:r>
        <w:tab/>
        <w:t>$9,880</w:t>
      </w:r>
    </w:p>
    <w:p w:rsidR="00B44547" w:rsidRDefault="00B44547" w:rsidP="008A1B8A">
      <w:pPr>
        <w:pStyle w:val="ListParagraph"/>
      </w:pPr>
      <w:r>
        <w:tab/>
      </w:r>
      <w:r>
        <w:tab/>
        <w:t xml:space="preserve">Laboratory testing </w:t>
      </w:r>
      <w:r>
        <w:tab/>
      </w:r>
      <w:r>
        <w:tab/>
      </w:r>
      <w:r>
        <w:tab/>
        <w:t>$17,055</w:t>
      </w:r>
    </w:p>
    <w:p w:rsidR="00B44547" w:rsidRDefault="00B44547" w:rsidP="008A1B8A">
      <w:pPr>
        <w:pStyle w:val="ListParagraph"/>
        <w:rPr>
          <w:u w:val="single"/>
        </w:rPr>
      </w:pPr>
      <w:r>
        <w:tab/>
      </w:r>
      <w:r>
        <w:tab/>
      </w:r>
      <w:r w:rsidRPr="00B44547">
        <w:rPr>
          <w:u w:val="single"/>
        </w:rPr>
        <w:t>Statistical analysis</w:t>
      </w:r>
      <w:r w:rsidRPr="00B44547">
        <w:rPr>
          <w:u w:val="single"/>
        </w:rPr>
        <w:tab/>
      </w:r>
      <w:r w:rsidRPr="00B44547">
        <w:rPr>
          <w:u w:val="single"/>
        </w:rPr>
        <w:tab/>
      </w:r>
      <w:r w:rsidRPr="00B44547">
        <w:rPr>
          <w:u w:val="single"/>
        </w:rPr>
        <w:tab/>
        <w:t>$</w:t>
      </w:r>
      <w:r w:rsidR="00753992">
        <w:rPr>
          <w:u w:val="single"/>
        </w:rPr>
        <w:t>(est. $8000)</w:t>
      </w:r>
      <w:r w:rsidRPr="00B44547">
        <w:rPr>
          <w:u w:val="single"/>
        </w:rPr>
        <w:t xml:space="preserve">            </w:t>
      </w:r>
      <w:r>
        <w:rPr>
          <w:u w:val="single"/>
        </w:rPr>
        <w:tab/>
      </w:r>
    </w:p>
    <w:p w:rsidR="00B44547" w:rsidRPr="00B44547" w:rsidRDefault="00B44547" w:rsidP="008A1B8A">
      <w:pPr>
        <w:pStyle w:val="ListParagraph"/>
      </w:pPr>
      <w:r>
        <w:tab/>
      </w:r>
      <w:r>
        <w:tab/>
        <w:t>Total</w:t>
      </w:r>
      <w:r>
        <w:tab/>
      </w:r>
      <w:r>
        <w:tab/>
      </w:r>
      <w:r>
        <w:tab/>
      </w:r>
      <w:r>
        <w:tab/>
      </w:r>
      <w:r>
        <w:tab/>
        <w:t>$</w:t>
      </w:r>
      <w:r w:rsidR="00753992">
        <w:t>(est. 34,935)</w:t>
      </w:r>
    </w:p>
    <w:sectPr w:rsidR="00B44547" w:rsidRPr="00B44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709EF"/>
    <w:multiLevelType w:val="hybridMultilevel"/>
    <w:tmpl w:val="9BDE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Spain">
    <w15:presenceInfo w15:providerId="AD" w15:userId="S-1-5-21-1366901343-1712286707-620655208-6299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46"/>
    <w:rsid w:val="00063797"/>
    <w:rsid w:val="000E4D94"/>
    <w:rsid w:val="00187CE3"/>
    <w:rsid w:val="00211E74"/>
    <w:rsid w:val="002A2ED3"/>
    <w:rsid w:val="002C6DC5"/>
    <w:rsid w:val="0032305E"/>
    <w:rsid w:val="003454F1"/>
    <w:rsid w:val="004E4EB7"/>
    <w:rsid w:val="00530A1E"/>
    <w:rsid w:val="00615246"/>
    <w:rsid w:val="00652A51"/>
    <w:rsid w:val="006862FD"/>
    <w:rsid w:val="006C2CE8"/>
    <w:rsid w:val="00753992"/>
    <w:rsid w:val="007B1156"/>
    <w:rsid w:val="007D60FE"/>
    <w:rsid w:val="00820A6F"/>
    <w:rsid w:val="008326E7"/>
    <w:rsid w:val="008A1B8A"/>
    <w:rsid w:val="008E56E5"/>
    <w:rsid w:val="0091520C"/>
    <w:rsid w:val="00947262"/>
    <w:rsid w:val="00967C20"/>
    <w:rsid w:val="00A9604F"/>
    <w:rsid w:val="00B34346"/>
    <w:rsid w:val="00B44547"/>
    <w:rsid w:val="00D001A2"/>
    <w:rsid w:val="00DB3F06"/>
    <w:rsid w:val="00E000A6"/>
    <w:rsid w:val="00E45119"/>
    <w:rsid w:val="00EA4FEF"/>
    <w:rsid w:val="00EC15DF"/>
    <w:rsid w:val="00EE3F8B"/>
    <w:rsid w:val="00F8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D4423-5632-4567-99EF-E4514AB8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46"/>
    <w:pPr>
      <w:ind w:left="720"/>
      <w:contextualSpacing/>
    </w:pPr>
  </w:style>
  <w:style w:type="table" w:styleId="TableGrid">
    <w:name w:val="Table Grid"/>
    <w:basedOn w:val="TableNormal"/>
    <w:uiPriority w:val="39"/>
    <w:rsid w:val="00E00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5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6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Spain</dc:creator>
  <cp:keywords/>
  <dc:description/>
  <cp:lastModifiedBy>Rebecca Spain</cp:lastModifiedBy>
  <cp:revision>2</cp:revision>
  <dcterms:created xsi:type="dcterms:W3CDTF">2017-06-12T23:46:00Z</dcterms:created>
  <dcterms:modified xsi:type="dcterms:W3CDTF">2017-06-12T23:46:00Z</dcterms:modified>
</cp:coreProperties>
</file>